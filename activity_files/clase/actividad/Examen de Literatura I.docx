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34F4" w:rsidRPr="00F47B97" w:rsidRDefault="006734F4" w:rsidP="006734F4">
      <w:pPr>
        <w:spacing w:line="240" w:lineRule="auto"/>
        <w:jc w:val="both"/>
        <w:rPr>
          <w:rFonts w:ascii="Corbel" w:hAnsi="Corbel"/>
          <w:sz w:val="24"/>
          <w:szCs w:val="24"/>
        </w:rPr>
      </w:pPr>
      <w:bookmarkStart w:id="0" w:name="_Hlk503435648"/>
      <w:r w:rsidRPr="00F47B97">
        <w:rPr>
          <w:rFonts w:ascii="Corbel" w:hAnsi="Corbel"/>
          <w:sz w:val="24"/>
          <w:szCs w:val="24"/>
        </w:rPr>
        <w:t>Examen de Literatura I</w:t>
      </w:r>
    </w:p>
    <w:p w:rsidR="006734F4" w:rsidRPr="00F47B97" w:rsidRDefault="0042406E" w:rsidP="006734F4">
      <w:pPr>
        <w:spacing w:line="240" w:lineRule="auto"/>
        <w:jc w:val="both"/>
        <w:rPr>
          <w:rFonts w:ascii="Corbel" w:hAnsi="Corbel"/>
          <w:sz w:val="24"/>
          <w:szCs w:val="24"/>
        </w:rPr>
      </w:pPr>
      <w:r>
        <w:rPr>
          <w:rFonts w:ascii="Corbel" w:hAnsi="Corbel"/>
          <w:sz w:val="24"/>
          <w:szCs w:val="24"/>
        </w:rPr>
        <w:t>Relacionar columnas</w:t>
      </w:r>
      <w:bookmarkStart w:id="1" w:name="_GoBack"/>
      <w:bookmarkEnd w:id="1"/>
    </w:p>
    <w:p w:rsidR="006734F4" w:rsidRPr="00F47B97" w:rsidRDefault="006734F4" w:rsidP="006734F4">
      <w:pPr>
        <w:pStyle w:val="Prrafodelista"/>
        <w:numPr>
          <w:ilvl w:val="0"/>
          <w:numId w:val="2"/>
        </w:numPr>
        <w:spacing w:line="240" w:lineRule="auto"/>
        <w:jc w:val="both"/>
        <w:rPr>
          <w:rFonts w:ascii="Corbel" w:hAnsi="Corbel"/>
          <w:sz w:val="24"/>
          <w:szCs w:val="24"/>
        </w:rPr>
      </w:pPr>
      <w:r w:rsidRPr="00F47B97">
        <w:rPr>
          <w:rFonts w:ascii="Corbel" w:hAnsi="Corbel" w:cs="Helvetica"/>
          <w:sz w:val="24"/>
          <w:szCs w:val="24"/>
        </w:rPr>
        <w:t>Intención comunicativa.</w:t>
      </w:r>
    </w:p>
    <w:p w:rsidR="006734F4" w:rsidRDefault="006734F4" w:rsidP="006734F4">
      <w:pPr>
        <w:autoSpaceDE w:val="0"/>
        <w:autoSpaceDN w:val="0"/>
        <w:adjustRightInd w:val="0"/>
        <w:spacing w:after="0" w:line="240" w:lineRule="auto"/>
        <w:jc w:val="both"/>
        <w:rPr>
          <w:rFonts w:ascii="Corbel" w:hAnsi="Corbel" w:cs="Arial"/>
          <w:sz w:val="24"/>
          <w:szCs w:val="24"/>
        </w:rPr>
      </w:pPr>
      <w:r w:rsidRPr="00F47B97">
        <w:rPr>
          <w:rFonts w:ascii="Corbel" w:hAnsi="Corbel" w:cs="Arial"/>
          <w:sz w:val="24"/>
          <w:szCs w:val="24"/>
        </w:rPr>
        <w:t>Nos ayuda a determinar el tipo de lenguaje a utilizar para lograr nuestro objetivo y, para ello, es importante conocer las funciones básicas del lenguaje.</w:t>
      </w:r>
      <w:r w:rsidR="008102C3">
        <w:rPr>
          <w:rFonts w:ascii="Corbel" w:hAnsi="Corbel" w:cs="Arial"/>
          <w:sz w:val="24"/>
          <w:szCs w:val="24"/>
        </w:rPr>
        <w:t xml:space="preserve"> (Retroalimentación: </w:t>
      </w:r>
      <w:r w:rsidR="0089204F">
        <w:rPr>
          <w:rFonts w:ascii="Corbel" w:hAnsi="Corbel" w:cs="Arial"/>
          <w:sz w:val="24"/>
          <w:szCs w:val="24"/>
        </w:rPr>
        <w:t>Recuerda que c</w:t>
      </w:r>
      <w:r w:rsidR="008102C3" w:rsidRPr="008102C3">
        <w:rPr>
          <w:rFonts w:ascii="Corbel" w:hAnsi="Corbel" w:cs="Arial"/>
          <w:sz w:val="24"/>
          <w:szCs w:val="24"/>
        </w:rPr>
        <w:t>ada día utilizamos el lenguaje para comunicarnos de manera oral y escrita. Sin embargo, nuestra intención no es únicamente emitir un mensaje, sino que buscamos agradar, atraer, sorprender, suplicar, enseñar, explicar, conmover, reclamar o convencer, así, nuestra intención comunicativa es transmitir un mensaje con un fin específico.</w:t>
      </w:r>
      <w:r w:rsidR="008102C3">
        <w:rPr>
          <w:rFonts w:ascii="Corbel" w:hAnsi="Corbel" w:cs="Arial"/>
          <w:sz w:val="24"/>
          <w:szCs w:val="24"/>
        </w:rPr>
        <w:t>)</w:t>
      </w:r>
    </w:p>
    <w:p w:rsidR="008102C3" w:rsidRDefault="008102C3" w:rsidP="008102C3">
      <w:pPr>
        <w:pStyle w:val="Prrafodelista"/>
        <w:numPr>
          <w:ilvl w:val="0"/>
          <w:numId w:val="2"/>
        </w:numPr>
        <w:autoSpaceDE w:val="0"/>
        <w:autoSpaceDN w:val="0"/>
        <w:adjustRightInd w:val="0"/>
        <w:spacing w:after="0" w:line="240" w:lineRule="auto"/>
        <w:jc w:val="both"/>
        <w:rPr>
          <w:rFonts w:ascii="Corbel" w:hAnsi="Corbel" w:cs="Helvetica"/>
          <w:sz w:val="24"/>
          <w:szCs w:val="24"/>
        </w:rPr>
      </w:pPr>
      <w:r>
        <w:rPr>
          <w:rFonts w:ascii="Corbel" w:hAnsi="Corbel" w:cs="Helvetica"/>
          <w:sz w:val="24"/>
          <w:szCs w:val="24"/>
        </w:rPr>
        <w:t>Marcas de literalidad</w:t>
      </w:r>
    </w:p>
    <w:p w:rsidR="008102C3" w:rsidRPr="008102C3" w:rsidRDefault="008102C3" w:rsidP="008102C3">
      <w:pPr>
        <w:autoSpaceDE w:val="0"/>
        <w:autoSpaceDN w:val="0"/>
        <w:adjustRightInd w:val="0"/>
        <w:spacing w:after="0" w:line="240" w:lineRule="auto"/>
        <w:jc w:val="both"/>
        <w:rPr>
          <w:rFonts w:ascii="Corbel" w:hAnsi="Corbel" w:cs="Arial"/>
          <w:sz w:val="24"/>
          <w:szCs w:val="24"/>
        </w:rPr>
      </w:pPr>
      <w:r w:rsidRPr="008102C3">
        <w:rPr>
          <w:rFonts w:ascii="Corbel" w:hAnsi="Corbel" w:cs="Arial"/>
          <w:sz w:val="24"/>
          <w:szCs w:val="24"/>
        </w:rPr>
        <w:t>Término que hace referencia al valor literario de un texto en donde el escritor hace uso del idioma con fines estéticos. El valor estético se ve reflejado en la escritura de los autores cuando emplean un lenguaje bello, es decir, las palabras no sólo se muestran en su sentido real, sino en sentido figurado (lenguaje connotativo).</w:t>
      </w:r>
      <w:r>
        <w:rPr>
          <w:rFonts w:ascii="Corbel" w:hAnsi="Corbel" w:cs="Arial"/>
          <w:sz w:val="24"/>
          <w:szCs w:val="24"/>
        </w:rPr>
        <w:t xml:space="preserve"> (Retroalimentación: </w:t>
      </w:r>
      <w:r w:rsidRPr="008102C3">
        <w:rPr>
          <w:rFonts w:ascii="Corbel" w:hAnsi="Corbel" w:cs="Arial"/>
          <w:sz w:val="24"/>
          <w:szCs w:val="24"/>
        </w:rPr>
        <w:t>Una vez que has identificado todo aquello que relacionas con la Literatura, observa que el lenguaje que se emplea es diferente al que utilizamos cotidianamente y por ello se han establecido marcas de literalidad, las cuales embellecen las expresiones que normalmente usamos.</w:t>
      </w:r>
      <w:r>
        <w:rPr>
          <w:rFonts w:ascii="Corbel" w:hAnsi="Corbel" w:cs="Arial"/>
          <w:sz w:val="24"/>
          <w:szCs w:val="24"/>
        </w:rPr>
        <w:t>)</w:t>
      </w:r>
    </w:p>
    <w:p w:rsidR="006734F4" w:rsidRPr="00F47B97" w:rsidRDefault="006734F4" w:rsidP="006734F4">
      <w:pPr>
        <w:pStyle w:val="NormalWeb"/>
        <w:numPr>
          <w:ilvl w:val="0"/>
          <w:numId w:val="2"/>
        </w:numPr>
        <w:shd w:val="clear" w:color="auto" w:fill="FFFFFF"/>
        <w:jc w:val="both"/>
        <w:rPr>
          <w:rFonts w:ascii="Corbel" w:hAnsi="Corbel" w:cs="Helvetica"/>
        </w:rPr>
      </w:pPr>
      <w:r w:rsidRPr="00F47B97">
        <w:rPr>
          <w:rFonts w:ascii="Corbel" w:hAnsi="Corbel" w:cs="Helvetica"/>
        </w:rPr>
        <w:t>Lenguaje literario.</w:t>
      </w:r>
    </w:p>
    <w:p w:rsidR="006734F4" w:rsidRPr="00F47B97" w:rsidRDefault="006734F4" w:rsidP="006734F4">
      <w:pPr>
        <w:autoSpaceDE w:val="0"/>
        <w:autoSpaceDN w:val="0"/>
        <w:adjustRightInd w:val="0"/>
        <w:spacing w:after="0" w:line="240" w:lineRule="auto"/>
        <w:jc w:val="both"/>
        <w:rPr>
          <w:rFonts w:ascii="Corbel" w:hAnsi="Corbel" w:cs="Helvetica"/>
          <w:sz w:val="24"/>
          <w:szCs w:val="24"/>
        </w:rPr>
      </w:pPr>
      <w:r w:rsidRPr="00F47B97">
        <w:rPr>
          <w:rFonts w:ascii="Corbel" w:hAnsi="Corbel" w:cs="ArialMT"/>
          <w:sz w:val="24"/>
          <w:szCs w:val="24"/>
        </w:rPr>
        <w:t xml:space="preserve">Es una configuración rítmica en la que pueden ser descubiertas </w:t>
      </w:r>
      <w:r w:rsidRPr="00F47B97">
        <w:rPr>
          <w:rFonts w:ascii="Corbel" w:hAnsi="Corbel" w:cs="Arial"/>
          <w:sz w:val="24"/>
          <w:szCs w:val="24"/>
        </w:rPr>
        <w:t>las leyes que se usan para su construcción, sea o no consciente el artista de ellas. Ese diseño contrasta de inmediato, se actualiza o sitúa en primer plano sobre el trasfondo de la lengua diaria, del habla.</w:t>
      </w:r>
      <w:r w:rsidR="008102C3">
        <w:rPr>
          <w:rFonts w:ascii="Corbel" w:hAnsi="Corbel" w:cs="Arial"/>
          <w:sz w:val="24"/>
          <w:szCs w:val="24"/>
        </w:rPr>
        <w:t xml:space="preserve"> (Retroalimentación: </w:t>
      </w:r>
      <w:r w:rsidR="008102C3" w:rsidRPr="008102C3">
        <w:rPr>
          <w:rFonts w:ascii="Corbel" w:hAnsi="Corbel" w:cs="Arial"/>
          <w:sz w:val="24"/>
          <w:szCs w:val="24"/>
        </w:rPr>
        <w:t>Las palabras que utilizamos a diario pueden tener dos tipos de significado; el primero es el denotativo, el cual es objetivo, es decir, hace referencia al significado de la palabra. El segundo es el connotativo, es subjetivo y usa lenguaje figurado para provocar sentimientos y emociones en el lector. Este último es utilizado regularmente en las obras literarias.</w:t>
      </w:r>
      <w:r w:rsidR="008102C3">
        <w:rPr>
          <w:rFonts w:ascii="Corbel" w:hAnsi="Corbel" w:cs="Arial"/>
          <w:sz w:val="24"/>
          <w:szCs w:val="24"/>
        </w:rPr>
        <w:t>)</w:t>
      </w:r>
    </w:p>
    <w:p w:rsidR="006734F4" w:rsidRPr="00F47B97" w:rsidRDefault="006734F4" w:rsidP="006734F4">
      <w:pPr>
        <w:pStyle w:val="NormalWeb"/>
        <w:numPr>
          <w:ilvl w:val="0"/>
          <w:numId w:val="2"/>
        </w:numPr>
        <w:shd w:val="clear" w:color="auto" w:fill="FFFFFF"/>
        <w:jc w:val="both"/>
        <w:rPr>
          <w:rFonts w:ascii="Corbel" w:hAnsi="Corbel" w:cs="Helvetica"/>
        </w:rPr>
      </w:pPr>
      <w:r w:rsidRPr="00F47B97">
        <w:rPr>
          <w:rFonts w:ascii="Corbel" w:hAnsi="Corbel" w:cs="Helvetica"/>
        </w:rPr>
        <w:t>Función poética.</w:t>
      </w:r>
    </w:p>
    <w:p w:rsidR="006734F4" w:rsidRPr="00F47B97" w:rsidRDefault="006734F4" w:rsidP="006734F4">
      <w:pPr>
        <w:pStyle w:val="NormalWeb"/>
        <w:shd w:val="clear" w:color="auto" w:fill="FFFFFF"/>
        <w:jc w:val="both"/>
        <w:rPr>
          <w:rFonts w:ascii="Corbel" w:hAnsi="Corbel" w:cs="Helvetica"/>
        </w:rPr>
      </w:pPr>
      <w:r w:rsidRPr="00F47B97">
        <w:rPr>
          <w:rFonts w:ascii="Corbel" w:hAnsi="Corbel" w:cs="Helvetica"/>
        </w:rPr>
        <w:t xml:space="preserve">Busca a través del lenguaje, atraer la atención del lector, no sólo en el contenido, sino en la forma, a través de la expresión de sentimientos y emociones de manera estética. </w:t>
      </w:r>
      <w:r w:rsidR="008102C3">
        <w:rPr>
          <w:rFonts w:ascii="Corbel" w:hAnsi="Corbel" w:cs="Helvetica"/>
        </w:rPr>
        <w:t xml:space="preserve">(Retroalimentación: </w:t>
      </w:r>
      <w:r w:rsidR="008102C3" w:rsidRPr="008102C3">
        <w:rPr>
          <w:rFonts w:ascii="Corbel" w:hAnsi="Corbel" w:cs="Helvetica"/>
        </w:rPr>
        <w:t>Con esta característica, el lenguaje literario, a diferencia del periodístico o el científico-técnico, utiliza la lengua con</w:t>
      </w:r>
      <w:r w:rsidR="008102C3">
        <w:rPr>
          <w:rFonts w:ascii="Corbel" w:hAnsi="Corbel" w:cs="Helvetica"/>
        </w:rPr>
        <w:t xml:space="preserve"> un propósito estético.)</w:t>
      </w:r>
    </w:p>
    <w:p w:rsidR="006734F4" w:rsidRPr="00F47B97" w:rsidRDefault="006734F4" w:rsidP="000D6244">
      <w:pPr>
        <w:pStyle w:val="NormalWeb"/>
        <w:numPr>
          <w:ilvl w:val="0"/>
          <w:numId w:val="2"/>
        </w:numPr>
        <w:shd w:val="clear" w:color="auto" w:fill="FFFFFF"/>
        <w:jc w:val="both"/>
        <w:rPr>
          <w:rFonts w:ascii="Corbel" w:hAnsi="Corbel" w:cs="Helvetica"/>
        </w:rPr>
      </w:pPr>
      <w:r w:rsidRPr="00F47B97">
        <w:rPr>
          <w:rFonts w:ascii="Corbel" w:hAnsi="Corbel" w:cs="Helvetica"/>
        </w:rPr>
        <w:t>Formas de presentación.</w:t>
      </w:r>
    </w:p>
    <w:p w:rsidR="006734F4" w:rsidRPr="00F47B97" w:rsidRDefault="006734F4" w:rsidP="006734F4">
      <w:pPr>
        <w:autoSpaceDE w:val="0"/>
        <w:autoSpaceDN w:val="0"/>
        <w:adjustRightInd w:val="0"/>
        <w:spacing w:after="0" w:line="240" w:lineRule="auto"/>
        <w:jc w:val="both"/>
        <w:rPr>
          <w:rFonts w:ascii="Corbel" w:hAnsi="Corbel" w:cs="Arial"/>
          <w:sz w:val="24"/>
          <w:szCs w:val="24"/>
        </w:rPr>
      </w:pPr>
      <w:r w:rsidRPr="00F47B97">
        <w:rPr>
          <w:rFonts w:ascii="Corbel" w:hAnsi="Corbel" w:cs="Arial"/>
          <w:sz w:val="24"/>
          <w:szCs w:val="24"/>
        </w:rPr>
        <w:t xml:space="preserve">La literatura puede expresarse en verso o en prosa. </w:t>
      </w:r>
      <w:r w:rsidR="008102C3">
        <w:rPr>
          <w:rFonts w:ascii="Corbel" w:hAnsi="Corbel" w:cs="Arial"/>
          <w:sz w:val="24"/>
          <w:szCs w:val="24"/>
        </w:rPr>
        <w:t xml:space="preserve">(Retroalimentación: </w:t>
      </w:r>
      <w:r w:rsidR="0089204F">
        <w:rPr>
          <w:rFonts w:ascii="Corbel" w:hAnsi="Corbel" w:cs="Arial"/>
          <w:sz w:val="24"/>
          <w:szCs w:val="24"/>
        </w:rPr>
        <w:t>No olvides que e</w:t>
      </w:r>
      <w:r w:rsidRPr="00F47B97">
        <w:rPr>
          <w:rFonts w:ascii="Corbel" w:hAnsi="Corbel" w:cs="Arial"/>
          <w:sz w:val="24"/>
          <w:szCs w:val="24"/>
        </w:rPr>
        <w:t>l verso considera el ritmo y la métrica; la prosa es la forma más natural de escribir porque no está sujeta a medida, a rima ni a ritmo.</w:t>
      </w:r>
      <w:r w:rsidR="008102C3">
        <w:rPr>
          <w:rFonts w:ascii="Corbel" w:hAnsi="Corbel" w:cs="Arial"/>
          <w:sz w:val="24"/>
          <w:szCs w:val="24"/>
        </w:rPr>
        <w:t>)</w:t>
      </w:r>
    </w:p>
    <w:p w:rsidR="006734F4" w:rsidRPr="00F47B97" w:rsidRDefault="006734F4" w:rsidP="000D6244">
      <w:pPr>
        <w:pStyle w:val="NormalWeb"/>
        <w:numPr>
          <w:ilvl w:val="0"/>
          <w:numId w:val="2"/>
        </w:numPr>
        <w:shd w:val="clear" w:color="auto" w:fill="FFFFFF"/>
        <w:jc w:val="both"/>
        <w:rPr>
          <w:rFonts w:ascii="Corbel" w:hAnsi="Corbel" w:cs="Helvetica"/>
        </w:rPr>
      </w:pPr>
      <w:r w:rsidRPr="00F47B97">
        <w:rPr>
          <w:rFonts w:ascii="Corbel" w:hAnsi="Corbel" w:cs="Helvetica"/>
        </w:rPr>
        <w:lastRenderedPageBreak/>
        <w:t>Competencia lingüística.</w:t>
      </w:r>
    </w:p>
    <w:p w:rsidR="006734F4" w:rsidRDefault="000D6244" w:rsidP="006734F4">
      <w:pPr>
        <w:pStyle w:val="NormalWeb"/>
        <w:shd w:val="clear" w:color="auto" w:fill="FFFFFF"/>
        <w:jc w:val="both"/>
        <w:rPr>
          <w:rFonts w:ascii="Corbel" w:hAnsi="Corbel" w:cs="Helvetica"/>
        </w:rPr>
      </w:pPr>
      <w:r w:rsidRPr="00F47B97">
        <w:rPr>
          <w:rFonts w:ascii="Corbel" w:hAnsi="Corbel" w:cs="Helvetica"/>
        </w:rPr>
        <w:t>E</w:t>
      </w:r>
      <w:r w:rsidR="006734F4" w:rsidRPr="00F47B97">
        <w:rPr>
          <w:rFonts w:ascii="Corbel" w:hAnsi="Corbel" w:cs="Helvetica"/>
        </w:rPr>
        <w:t>s la capacidad oral y escrita que posee cada persona para inter</w:t>
      </w:r>
      <w:r w:rsidR="00E1312C">
        <w:rPr>
          <w:rFonts w:ascii="Corbel" w:hAnsi="Corbel" w:cs="Helvetica"/>
        </w:rPr>
        <w:t xml:space="preserve">pretar y formular mensajes. (Retroalimentación: </w:t>
      </w:r>
      <w:r w:rsidR="0089204F">
        <w:rPr>
          <w:rFonts w:ascii="Corbel" w:hAnsi="Corbel" w:cs="Helvetica"/>
        </w:rPr>
        <w:t>Para que exista la competencia lingüística hay que tomar</w:t>
      </w:r>
      <w:r w:rsidR="006734F4" w:rsidRPr="00F47B97">
        <w:rPr>
          <w:rFonts w:ascii="Corbel" w:hAnsi="Corbel" w:cs="Helvetica"/>
        </w:rPr>
        <w:t xml:space="preserve"> en cuenta el uso adecuado del vocabulario, las reglas gramaticales, la pronunciación y la entonación, lo que le permite interactuar de manera adecuada con la comunidad</w:t>
      </w:r>
      <w:r w:rsidR="00E1312C">
        <w:rPr>
          <w:rFonts w:ascii="Corbel" w:hAnsi="Corbel" w:cs="Helvetica"/>
        </w:rPr>
        <w:t xml:space="preserve">) </w:t>
      </w:r>
    </w:p>
    <w:p w:rsidR="00E1312C" w:rsidRDefault="00E1312C" w:rsidP="00E1312C">
      <w:pPr>
        <w:pStyle w:val="NormalWeb"/>
        <w:numPr>
          <w:ilvl w:val="0"/>
          <w:numId w:val="2"/>
        </w:numPr>
        <w:shd w:val="clear" w:color="auto" w:fill="FFFFFF"/>
        <w:jc w:val="both"/>
        <w:rPr>
          <w:rFonts w:ascii="Corbel" w:hAnsi="Corbel" w:cs="Helvetica"/>
        </w:rPr>
      </w:pPr>
      <w:r>
        <w:rPr>
          <w:rFonts w:ascii="Corbel" w:hAnsi="Corbel" w:cs="Helvetica"/>
        </w:rPr>
        <w:t>Manejo del lenguaje</w:t>
      </w:r>
    </w:p>
    <w:p w:rsidR="00E1312C" w:rsidRPr="00E1312C" w:rsidRDefault="00E1312C" w:rsidP="00E1312C">
      <w:pPr>
        <w:pStyle w:val="NormalWeb"/>
        <w:shd w:val="clear" w:color="auto" w:fill="FFFFFF"/>
        <w:jc w:val="both"/>
        <w:rPr>
          <w:rFonts w:ascii="Corbel" w:hAnsi="Corbel" w:cs="Helvetica"/>
        </w:rPr>
      </w:pPr>
      <w:r w:rsidRPr="00E1312C">
        <w:rPr>
          <w:rFonts w:ascii="Corbel" w:hAnsi="Corbel" w:cs="Helvetica"/>
        </w:rPr>
        <w:t xml:space="preserve">Si quieres lograr una buena comunicación con los demás, debes saber el significado de las palabras que utilizas y darles el uso correcto (Retroalimentación: </w:t>
      </w:r>
      <w:r w:rsidR="008B4B57">
        <w:rPr>
          <w:rFonts w:ascii="Corbel" w:hAnsi="Corbel" w:cs="Helvetica"/>
        </w:rPr>
        <w:t>T</w:t>
      </w:r>
      <w:r w:rsidRPr="00E1312C">
        <w:rPr>
          <w:rFonts w:ascii="Corbel" w:hAnsi="Corbel" w:cs="Helvetica"/>
        </w:rPr>
        <w:t>en presente que de la riqueza de tu vocabulario depende el grado de eficiencia o deficiencia en tu comunicación. Es necesario enriquecerlo para mantener una comunicación variada y rica).</w:t>
      </w:r>
    </w:p>
    <w:p w:rsidR="00E1312C" w:rsidRPr="00E1312C" w:rsidRDefault="00E1312C" w:rsidP="00E1312C">
      <w:pPr>
        <w:pStyle w:val="NormalWeb"/>
        <w:numPr>
          <w:ilvl w:val="0"/>
          <w:numId w:val="2"/>
        </w:numPr>
        <w:shd w:val="clear" w:color="auto" w:fill="FFFFFF"/>
        <w:jc w:val="both"/>
        <w:rPr>
          <w:rFonts w:ascii="Corbel" w:hAnsi="Corbel" w:cs="Helvetica"/>
        </w:rPr>
      </w:pPr>
      <w:r>
        <w:rPr>
          <w:rFonts w:ascii="Corbel" w:hAnsi="Corbel" w:cs="Helvetica"/>
        </w:rPr>
        <w:t xml:space="preserve"> </w:t>
      </w:r>
      <w:r w:rsidRPr="001F64B2">
        <w:rPr>
          <w:rFonts w:ascii="Corbel" w:hAnsi="Corbel" w:cs="Helvetica"/>
        </w:rPr>
        <w:t>Presentación del discurso.</w:t>
      </w:r>
    </w:p>
    <w:p w:rsidR="00E1312C" w:rsidRPr="00E1312C" w:rsidRDefault="00E1312C" w:rsidP="00E1312C">
      <w:pPr>
        <w:pStyle w:val="NormalWeb"/>
        <w:shd w:val="clear" w:color="auto" w:fill="FFFFFF"/>
        <w:jc w:val="both"/>
        <w:rPr>
          <w:rFonts w:ascii="Corbel" w:hAnsi="Corbel" w:cs="Helvetica"/>
        </w:rPr>
      </w:pPr>
      <w:r w:rsidRPr="00E1312C">
        <w:rPr>
          <w:rFonts w:ascii="Corbel" w:hAnsi="Corbel" w:cs="Helvetica"/>
        </w:rPr>
        <w:t xml:space="preserve">Toda obra literaria se integra con dos elementos: la trama o historia y el discurso. (Retroalimentación: </w:t>
      </w:r>
      <w:r w:rsidR="008B4B57">
        <w:rPr>
          <w:rFonts w:ascii="Corbel" w:hAnsi="Corbel" w:cs="Helvetica"/>
        </w:rPr>
        <w:t>Recuerda que l</w:t>
      </w:r>
      <w:r w:rsidRPr="00E1312C">
        <w:rPr>
          <w:rFonts w:ascii="Corbel" w:hAnsi="Corbel" w:cs="Helvetica"/>
        </w:rPr>
        <w:t>a historia consiste en el conjunto de hechos o acontecimientos relatados, mientras que el discurso corresponde a la manera como éstos se narran o se presentan. La historia no es algo que pertenezca a la vida real, sino a un mundo imaginario del que sólo sabemos a través del libro. El discurso, está construido con palabras reales de un narrador dirigidas a un determinado lector.)</w:t>
      </w:r>
    </w:p>
    <w:p w:rsidR="006734F4" w:rsidRPr="00F47B97" w:rsidRDefault="006734F4" w:rsidP="000D6244">
      <w:pPr>
        <w:pStyle w:val="NormalWeb"/>
        <w:numPr>
          <w:ilvl w:val="0"/>
          <w:numId w:val="2"/>
        </w:numPr>
        <w:shd w:val="clear" w:color="auto" w:fill="FFFFFF"/>
        <w:jc w:val="both"/>
        <w:rPr>
          <w:rFonts w:ascii="Corbel" w:hAnsi="Corbel" w:cs="Helvetica"/>
        </w:rPr>
      </w:pPr>
      <w:r w:rsidRPr="00F47B97">
        <w:rPr>
          <w:rFonts w:ascii="Corbel" w:hAnsi="Corbel" w:cs="Helvetica"/>
        </w:rPr>
        <w:t>Épocas literarias:</w:t>
      </w:r>
    </w:p>
    <w:p w:rsidR="006734F4" w:rsidRPr="00F47B97" w:rsidRDefault="000D6244" w:rsidP="006734F4">
      <w:pPr>
        <w:autoSpaceDE w:val="0"/>
        <w:autoSpaceDN w:val="0"/>
        <w:adjustRightInd w:val="0"/>
        <w:spacing w:after="0" w:line="240" w:lineRule="auto"/>
        <w:jc w:val="both"/>
        <w:rPr>
          <w:rFonts w:ascii="Corbel" w:hAnsi="Corbel" w:cs="Helvetica"/>
          <w:sz w:val="24"/>
          <w:szCs w:val="24"/>
        </w:rPr>
      </w:pPr>
      <w:r w:rsidRPr="00F47B97">
        <w:rPr>
          <w:rFonts w:ascii="Corbel" w:hAnsi="Corbel" w:cs="Arial"/>
          <w:sz w:val="24"/>
          <w:szCs w:val="24"/>
        </w:rPr>
        <w:t>C</w:t>
      </w:r>
      <w:r w:rsidR="006734F4" w:rsidRPr="00F47B97">
        <w:rPr>
          <w:rFonts w:ascii="Corbel" w:hAnsi="Corbel" w:cs="Arial"/>
          <w:sz w:val="24"/>
          <w:szCs w:val="24"/>
        </w:rPr>
        <w:t>onsiste en un periodo que puede abarcar uno o varios momentos históricos, durante los cuales se desarrolla la Literatura en un país o región.</w:t>
      </w:r>
      <w:r w:rsidR="001F64B2">
        <w:rPr>
          <w:rFonts w:ascii="Corbel" w:hAnsi="Corbel" w:cs="Arial"/>
          <w:sz w:val="24"/>
          <w:szCs w:val="24"/>
        </w:rPr>
        <w:t xml:space="preserve"> (Retroalimentación: </w:t>
      </w:r>
      <w:r w:rsidR="001F64B2" w:rsidRPr="001F64B2">
        <w:rPr>
          <w:rFonts w:ascii="Corbel" w:hAnsi="Corbel" w:cs="Arial"/>
          <w:sz w:val="24"/>
          <w:szCs w:val="24"/>
        </w:rPr>
        <w:t xml:space="preserve">Estudiar profundamente las épocas literarias y las corrientes desarrolladas en éstas, llevaría </w:t>
      </w:r>
      <w:r w:rsidR="008B4B57">
        <w:rPr>
          <w:rFonts w:ascii="Corbel" w:hAnsi="Corbel" w:cs="Arial"/>
          <w:sz w:val="24"/>
          <w:szCs w:val="24"/>
        </w:rPr>
        <w:t xml:space="preserve">mucho tiempo; por ello, en este cuatrimestre estudiaste </w:t>
      </w:r>
      <w:r w:rsidR="001F64B2" w:rsidRPr="001F64B2">
        <w:rPr>
          <w:rFonts w:ascii="Corbel" w:hAnsi="Corbel" w:cs="Arial"/>
          <w:sz w:val="24"/>
          <w:szCs w:val="24"/>
        </w:rPr>
        <w:t>las generalidades de cada época literaria.</w:t>
      </w:r>
      <w:r w:rsidR="001F64B2">
        <w:rPr>
          <w:rFonts w:ascii="Corbel" w:hAnsi="Corbel" w:cs="Arial"/>
          <w:sz w:val="24"/>
          <w:szCs w:val="24"/>
        </w:rPr>
        <w:t>)</w:t>
      </w:r>
    </w:p>
    <w:p w:rsidR="006734F4" w:rsidRPr="00F47B97" w:rsidRDefault="006734F4" w:rsidP="000D6244">
      <w:pPr>
        <w:pStyle w:val="NormalWeb"/>
        <w:numPr>
          <w:ilvl w:val="0"/>
          <w:numId w:val="2"/>
        </w:numPr>
        <w:shd w:val="clear" w:color="auto" w:fill="FFFFFF"/>
        <w:jc w:val="both"/>
        <w:rPr>
          <w:rFonts w:ascii="Corbel" w:hAnsi="Corbel" w:cs="Helvetica"/>
        </w:rPr>
      </w:pPr>
      <w:r w:rsidRPr="00F47B97">
        <w:rPr>
          <w:rFonts w:ascii="Corbel" w:hAnsi="Corbel" w:cs="Helvetica"/>
        </w:rPr>
        <w:t>Literatura antigua.</w:t>
      </w:r>
    </w:p>
    <w:p w:rsidR="006734F4" w:rsidRPr="00F47B97" w:rsidRDefault="006734F4" w:rsidP="006734F4">
      <w:pPr>
        <w:autoSpaceDE w:val="0"/>
        <w:autoSpaceDN w:val="0"/>
        <w:adjustRightInd w:val="0"/>
        <w:spacing w:after="0" w:line="240" w:lineRule="auto"/>
        <w:jc w:val="both"/>
        <w:rPr>
          <w:rFonts w:ascii="Corbel" w:hAnsi="Corbel" w:cs="Arial"/>
          <w:sz w:val="24"/>
          <w:szCs w:val="24"/>
        </w:rPr>
      </w:pPr>
      <w:r w:rsidRPr="00F47B97">
        <w:rPr>
          <w:rFonts w:ascii="Corbel" w:hAnsi="Corbel" w:cs="Arial"/>
          <w:sz w:val="24"/>
          <w:szCs w:val="24"/>
        </w:rPr>
        <w:t>Abarca de la invención de las primeras manifestaciones literarias de la humanidad hasta la Edad Media, en el siglo XV.</w:t>
      </w:r>
      <w:r w:rsidR="00DA6954">
        <w:rPr>
          <w:rFonts w:ascii="Corbel" w:hAnsi="Corbel" w:cs="Arial"/>
          <w:sz w:val="24"/>
          <w:szCs w:val="24"/>
        </w:rPr>
        <w:t xml:space="preserve"> (Retroalimentación: </w:t>
      </w:r>
      <w:r w:rsidR="008B4B57">
        <w:rPr>
          <w:rFonts w:ascii="Corbel" w:hAnsi="Corbel" w:cs="Arial"/>
          <w:sz w:val="24"/>
          <w:szCs w:val="24"/>
        </w:rPr>
        <w:t>Ten presente además que d</w:t>
      </w:r>
      <w:r w:rsidR="00DA6954" w:rsidRPr="00DA6954">
        <w:rPr>
          <w:rFonts w:ascii="Corbel" w:hAnsi="Corbel" w:cs="Arial"/>
          <w:sz w:val="24"/>
          <w:szCs w:val="24"/>
        </w:rPr>
        <w:t>urante la época antigua se desarrollaron grandes obras, ahora toca a los lectores conocerlas y deleitarse con los textos heredados por las grandes civilizaciones.</w:t>
      </w:r>
      <w:r w:rsidR="00DA6954">
        <w:rPr>
          <w:rFonts w:ascii="Corbel" w:hAnsi="Corbel" w:cs="Arial"/>
          <w:sz w:val="24"/>
          <w:szCs w:val="24"/>
        </w:rPr>
        <w:t>)</w:t>
      </w:r>
    </w:p>
    <w:p w:rsidR="000D6244" w:rsidRPr="00F47B97" w:rsidRDefault="000D6244" w:rsidP="006734F4">
      <w:pPr>
        <w:autoSpaceDE w:val="0"/>
        <w:autoSpaceDN w:val="0"/>
        <w:adjustRightInd w:val="0"/>
        <w:spacing w:after="0" w:line="240" w:lineRule="auto"/>
        <w:jc w:val="both"/>
        <w:rPr>
          <w:rFonts w:ascii="Corbel" w:hAnsi="Corbel" w:cs="Helvetica"/>
          <w:sz w:val="24"/>
          <w:szCs w:val="24"/>
        </w:rPr>
      </w:pPr>
    </w:p>
    <w:p w:rsidR="006734F4" w:rsidRPr="00F47B97" w:rsidRDefault="006734F4" w:rsidP="000D6244">
      <w:pPr>
        <w:pStyle w:val="Prrafodelista"/>
        <w:numPr>
          <w:ilvl w:val="0"/>
          <w:numId w:val="2"/>
        </w:numPr>
        <w:autoSpaceDE w:val="0"/>
        <w:autoSpaceDN w:val="0"/>
        <w:adjustRightInd w:val="0"/>
        <w:spacing w:after="0" w:line="240" w:lineRule="auto"/>
        <w:jc w:val="both"/>
        <w:rPr>
          <w:rFonts w:ascii="Corbel" w:hAnsi="Corbel" w:cs="Helvetica"/>
          <w:sz w:val="24"/>
          <w:szCs w:val="24"/>
        </w:rPr>
      </w:pPr>
      <w:r w:rsidRPr="00F47B97">
        <w:rPr>
          <w:rFonts w:ascii="Corbel" w:hAnsi="Corbel" w:cs="Helvetica"/>
          <w:sz w:val="24"/>
          <w:szCs w:val="24"/>
        </w:rPr>
        <w:t>Literatura moderna.</w:t>
      </w:r>
    </w:p>
    <w:p w:rsidR="000D6244" w:rsidRPr="00F47B97" w:rsidRDefault="000D6244" w:rsidP="000D6244">
      <w:pPr>
        <w:pStyle w:val="Prrafodelista"/>
        <w:autoSpaceDE w:val="0"/>
        <w:autoSpaceDN w:val="0"/>
        <w:adjustRightInd w:val="0"/>
        <w:spacing w:after="0" w:line="240" w:lineRule="auto"/>
        <w:jc w:val="both"/>
        <w:rPr>
          <w:rFonts w:ascii="Corbel" w:hAnsi="Corbel" w:cs="Helvetica"/>
          <w:sz w:val="24"/>
          <w:szCs w:val="24"/>
        </w:rPr>
      </w:pPr>
    </w:p>
    <w:p w:rsidR="000D6244" w:rsidRDefault="006734F4" w:rsidP="000D6244">
      <w:pPr>
        <w:spacing w:line="240" w:lineRule="auto"/>
        <w:jc w:val="both"/>
        <w:rPr>
          <w:rFonts w:ascii="Corbel" w:hAnsi="Corbel" w:cs="Arial"/>
          <w:sz w:val="24"/>
          <w:szCs w:val="24"/>
        </w:rPr>
      </w:pPr>
      <w:r w:rsidRPr="00F47B97">
        <w:rPr>
          <w:rFonts w:ascii="Corbel" w:hAnsi="Corbel" w:cs="Helvetica"/>
          <w:sz w:val="24"/>
          <w:szCs w:val="24"/>
        </w:rPr>
        <w:t xml:space="preserve">Comprende del siglo XVI al siglo XIX. </w:t>
      </w:r>
      <w:r w:rsidRPr="00F47B97">
        <w:rPr>
          <w:rFonts w:ascii="Corbel" w:hAnsi="Corbel" w:cs="Arial"/>
          <w:sz w:val="24"/>
          <w:szCs w:val="24"/>
        </w:rPr>
        <w:t xml:space="preserve">Inició en Italia y se propagó </w:t>
      </w:r>
      <w:r w:rsidRPr="00F47B97">
        <w:rPr>
          <w:rFonts w:ascii="Corbel" w:hAnsi="Corbel" w:cs="ArialMT"/>
          <w:sz w:val="24"/>
          <w:szCs w:val="24"/>
        </w:rPr>
        <w:t>a toda Europa.</w:t>
      </w:r>
      <w:r w:rsidR="00DA6954">
        <w:rPr>
          <w:rFonts w:ascii="Corbel" w:hAnsi="Corbel" w:cs="ArialMT"/>
          <w:sz w:val="24"/>
          <w:szCs w:val="24"/>
        </w:rPr>
        <w:t xml:space="preserve"> (Retroalimentación:</w:t>
      </w:r>
      <w:r w:rsidRPr="00F47B97">
        <w:rPr>
          <w:rFonts w:ascii="Corbel" w:hAnsi="Corbel" w:cs="ArialMT"/>
          <w:sz w:val="24"/>
          <w:szCs w:val="24"/>
        </w:rPr>
        <w:t xml:space="preserve"> </w:t>
      </w:r>
      <w:r w:rsidR="008B4B57">
        <w:rPr>
          <w:rFonts w:ascii="Corbel" w:hAnsi="Corbel" w:cs="ArialMT"/>
          <w:sz w:val="24"/>
          <w:szCs w:val="24"/>
        </w:rPr>
        <w:t>No olvides que e</w:t>
      </w:r>
      <w:r w:rsidRPr="00F47B97">
        <w:rPr>
          <w:rFonts w:ascii="Corbel" w:hAnsi="Corbel" w:cs="ArialMT"/>
          <w:sz w:val="24"/>
          <w:szCs w:val="24"/>
        </w:rPr>
        <w:t xml:space="preserve">sta época se caracterizó por centrar la atención en la figura de l0 </w:t>
      </w:r>
      <w:r w:rsidRPr="00F47B97">
        <w:rPr>
          <w:rFonts w:ascii="Corbel" w:hAnsi="Corbel" w:cs="Arial"/>
          <w:sz w:val="24"/>
          <w:szCs w:val="24"/>
        </w:rPr>
        <w:t>hombre, el auge en las artes, el énfasis en los valores universales y en la razón.</w:t>
      </w:r>
      <w:r w:rsidR="00DA6954">
        <w:rPr>
          <w:rFonts w:ascii="Corbel" w:hAnsi="Corbel" w:cs="Arial"/>
          <w:sz w:val="24"/>
          <w:szCs w:val="24"/>
        </w:rPr>
        <w:t>)</w:t>
      </w:r>
    </w:p>
    <w:p w:rsidR="008B4B57" w:rsidRPr="00F47B97" w:rsidRDefault="008B4B57" w:rsidP="000D6244">
      <w:pPr>
        <w:spacing w:line="240" w:lineRule="auto"/>
        <w:jc w:val="both"/>
        <w:rPr>
          <w:rFonts w:ascii="Corbel" w:hAnsi="Corbel" w:cs="Arial"/>
          <w:sz w:val="24"/>
          <w:szCs w:val="24"/>
        </w:rPr>
      </w:pPr>
    </w:p>
    <w:p w:rsidR="006734F4" w:rsidRPr="00F47B97" w:rsidRDefault="006734F4" w:rsidP="000D6244">
      <w:pPr>
        <w:pStyle w:val="Prrafodelista"/>
        <w:numPr>
          <w:ilvl w:val="0"/>
          <w:numId w:val="2"/>
        </w:numPr>
        <w:spacing w:line="240" w:lineRule="auto"/>
        <w:jc w:val="both"/>
        <w:rPr>
          <w:rFonts w:ascii="Corbel" w:hAnsi="Corbel" w:cs="Helvetica"/>
          <w:sz w:val="24"/>
          <w:szCs w:val="24"/>
        </w:rPr>
      </w:pPr>
      <w:r w:rsidRPr="00F47B97">
        <w:rPr>
          <w:rFonts w:ascii="Corbel" w:hAnsi="Corbel" w:cs="Helvetica"/>
          <w:sz w:val="24"/>
          <w:szCs w:val="24"/>
        </w:rPr>
        <w:lastRenderedPageBreak/>
        <w:t>Literatura contemporánea.</w:t>
      </w:r>
    </w:p>
    <w:p w:rsidR="006734F4" w:rsidRPr="00F47B97" w:rsidRDefault="006734F4" w:rsidP="006734F4">
      <w:pPr>
        <w:pStyle w:val="NormalWeb"/>
        <w:shd w:val="clear" w:color="auto" w:fill="FFFFFF"/>
        <w:jc w:val="both"/>
        <w:rPr>
          <w:rFonts w:ascii="Corbel" w:hAnsi="Corbel" w:cs="Arial"/>
        </w:rPr>
      </w:pPr>
      <w:r w:rsidRPr="00F47B97">
        <w:rPr>
          <w:rFonts w:ascii="Corbel" w:hAnsi="Corbel" w:cs="Arial"/>
        </w:rPr>
        <w:t xml:space="preserve">Abarca del siglo XX a la actualidad. Recibió una fuerte </w:t>
      </w:r>
      <w:r w:rsidRPr="00F47B97">
        <w:rPr>
          <w:rFonts w:ascii="Corbel" w:hAnsi="Corbel" w:cs="ArialMT"/>
        </w:rPr>
        <w:t xml:space="preserve">influencia de las vanguardias literarias, que corresponden a un conjunto de movimientos </w:t>
      </w:r>
      <w:r w:rsidRPr="00F47B97">
        <w:rPr>
          <w:rFonts w:ascii="Corbel" w:hAnsi="Corbel" w:cs="Arial"/>
        </w:rPr>
        <w:t xml:space="preserve">literarios que se desarrollaron en Europa y América. </w:t>
      </w:r>
      <w:r w:rsidR="00804DA6">
        <w:rPr>
          <w:rFonts w:ascii="Corbel" w:hAnsi="Corbel" w:cs="Arial"/>
        </w:rPr>
        <w:t xml:space="preserve">(Retroalimentación: </w:t>
      </w:r>
      <w:r w:rsidR="008B4B57">
        <w:rPr>
          <w:rFonts w:ascii="Corbel" w:hAnsi="Corbel" w:cs="Arial"/>
        </w:rPr>
        <w:t>Recuerda que e</w:t>
      </w:r>
      <w:r w:rsidRPr="00F47B97">
        <w:rPr>
          <w:rFonts w:ascii="Corbel" w:hAnsi="Corbel" w:cs="Arial"/>
        </w:rPr>
        <w:t>stos movimientos se oponían a los modelos preexistentes y plantearon nuevos recursos expresivos.</w:t>
      </w:r>
      <w:r w:rsidR="00804DA6">
        <w:rPr>
          <w:rFonts w:ascii="Corbel" w:hAnsi="Corbel" w:cs="Arial"/>
        </w:rPr>
        <w:t>)</w:t>
      </w:r>
    </w:p>
    <w:p w:rsidR="006734F4" w:rsidRPr="00F47B97" w:rsidRDefault="006734F4" w:rsidP="000D6244">
      <w:pPr>
        <w:pStyle w:val="NormalWeb"/>
        <w:numPr>
          <w:ilvl w:val="0"/>
          <w:numId w:val="2"/>
        </w:numPr>
        <w:shd w:val="clear" w:color="auto" w:fill="FFFFFF"/>
        <w:jc w:val="both"/>
        <w:rPr>
          <w:rFonts w:ascii="Corbel" w:hAnsi="Corbel" w:cs="Helvetica"/>
        </w:rPr>
      </w:pPr>
      <w:r w:rsidRPr="00F47B97">
        <w:rPr>
          <w:rFonts w:ascii="Corbel" w:hAnsi="Corbel" w:cs="Helvetica"/>
        </w:rPr>
        <w:t>Género narrativo y sus subgéneros menores:</w:t>
      </w:r>
    </w:p>
    <w:p w:rsidR="00AF6E7E" w:rsidRPr="00F47B97" w:rsidRDefault="00F47B97" w:rsidP="00AF6E7E">
      <w:pPr>
        <w:pStyle w:val="NormalWeb"/>
        <w:shd w:val="clear" w:color="auto" w:fill="FFFFFF"/>
        <w:jc w:val="both"/>
        <w:rPr>
          <w:rFonts w:ascii="Corbel" w:hAnsi="Corbel" w:cs="Helvetica"/>
        </w:rPr>
      </w:pPr>
      <w:r>
        <w:rPr>
          <w:rFonts w:ascii="Corbel" w:hAnsi="Corbel" w:cs="Helvetica"/>
        </w:rPr>
        <w:t>Fá</w:t>
      </w:r>
      <w:r w:rsidR="00AF6E7E" w:rsidRPr="00F47B97">
        <w:rPr>
          <w:rFonts w:ascii="Corbel" w:hAnsi="Corbel" w:cs="Helvetica"/>
        </w:rPr>
        <w:t>bula, leyenda, mito, epopeya, cuento, novela</w:t>
      </w:r>
      <w:r w:rsidR="00804DA6">
        <w:rPr>
          <w:rFonts w:ascii="Corbel" w:hAnsi="Corbel" w:cs="Helvetica"/>
        </w:rPr>
        <w:t xml:space="preserve"> (Retroalimentación: </w:t>
      </w:r>
      <w:r w:rsidR="008B4B57">
        <w:rPr>
          <w:rFonts w:ascii="Corbel" w:hAnsi="Corbel" w:cs="Arial"/>
          <w:color w:val="241F1F"/>
        </w:rPr>
        <w:t>No olvides que l</w:t>
      </w:r>
      <w:r w:rsidR="00804DA6" w:rsidRPr="00692036">
        <w:rPr>
          <w:rFonts w:ascii="Corbel" w:hAnsi="Corbel" w:cs="Arial"/>
          <w:color w:val="241F1F"/>
        </w:rPr>
        <w:t xml:space="preserve">as narraciones son actos comunicativos que suponen la existencia de un </w:t>
      </w:r>
      <w:r w:rsidR="00804DA6" w:rsidRPr="00692036">
        <w:rPr>
          <w:rFonts w:ascii="Corbel" w:hAnsi="Corbel" w:cs="Arial"/>
          <w:i/>
          <w:iCs/>
          <w:color w:val="241F1F"/>
        </w:rPr>
        <w:t>emisor</w:t>
      </w:r>
      <w:r w:rsidR="00804DA6">
        <w:rPr>
          <w:rFonts w:ascii="Corbel" w:hAnsi="Corbel" w:cs="Arial"/>
          <w:i/>
          <w:iCs/>
          <w:color w:val="241F1F"/>
        </w:rPr>
        <w:t xml:space="preserve"> </w:t>
      </w:r>
      <w:r w:rsidR="00804DA6" w:rsidRPr="00692036">
        <w:rPr>
          <w:rFonts w:ascii="Corbel" w:hAnsi="Corbel" w:cs="Arial"/>
          <w:color w:val="241F1F"/>
        </w:rPr>
        <w:t xml:space="preserve">(escritor, autor), un </w:t>
      </w:r>
      <w:r w:rsidR="00804DA6" w:rsidRPr="00692036">
        <w:rPr>
          <w:rFonts w:ascii="Corbel" w:hAnsi="Corbel" w:cs="Arial"/>
          <w:i/>
          <w:iCs/>
          <w:color w:val="241F1F"/>
        </w:rPr>
        <w:t xml:space="preserve">receptor </w:t>
      </w:r>
      <w:r w:rsidR="00804DA6" w:rsidRPr="00692036">
        <w:rPr>
          <w:rFonts w:ascii="Corbel" w:hAnsi="Corbel" w:cs="Arial"/>
          <w:color w:val="241F1F"/>
        </w:rPr>
        <w:t xml:space="preserve">(lector) y, entre ambos, un </w:t>
      </w:r>
      <w:r w:rsidR="00804DA6" w:rsidRPr="00692036">
        <w:rPr>
          <w:rFonts w:ascii="Corbel" w:hAnsi="Corbel" w:cs="Arial"/>
          <w:i/>
          <w:iCs/>
          <w:color w:val="241F1F"/>
        </w:rPr>
        <w:t xml:space="preserve">mensaje </w:t>
      </w:r>
      <w:r w:rsidR="00804DA6" w:rsidRPr="00692036">
        <w:rPr>
          <w:rFonts w:ascii="Corbel" w:hAnsi="Corbel" w:cs="ArialMT"/>
          <w:color w:val="241F1F"/>
        </w:rPr>
        <w:t>que, al codificarse,</w:t>
      </w:r>
      <w:r w:rsidR="00804DA6">
        <w:rPr>
          <w:rFonts w:ascii="Corbel" w:hAnsi="Corbel" w:cs="ArialMT"/>
          <w:color w:val="241F1F"/>
        </w:rPr>
        <w:t xml:space="preserve"> </w:t>
      </w:r>
      <w:r w:rsidR="00804DA6" w:rsidRPr="00692036">
        <w:rPr>
          <w:rFonts w:ascii="Corbel" w:hAnsi="Corbel" w:cs="Arial"/>
          <w:color w:val="241F1F"/>
        </w:rPr>
        <w:t>completa el circuito comunicativo.</w:t>
      </w:r>
      <w:r w:rsidR="00804DA6">
        <w:rPr>
          <w:rFonts w:ascii="Corbel" w:hAnsi="Corbel" w:cs="Arial"/>
          <w:color w:val="241F1F"/>
        </w:rPr>
        <w:t>)</w:t>
      </w:r>
    </w:p>
    <w:p w:rsidR="006734F4" w:rsidRPr="00F47B97" w:rsidRDefault="000D6244" w:rsidP="000D6244">
      <w:pPr>
        <w:pStyle w:val="NormalWeb"/>
        <w:numPr>
          <w:ilvl w:val="0"/>
          <w:numId w:val="2"/>
        </w:numPr>
        <w:shd w:val="clear" w:color="auto" w:fill="FFFFFF"/>
        <w:jc w:val="both"/>
        <w:rPr>
          <w:rFonts w:ascii="Corbel" w:hAnsi="Corbel" w:cs="Helvetica"/>
        </w:rPr>
      </w:pPr>
      <w:r w:rsidRPr="00F47B97">
        <w:rPr>
          <w:rFonts w:ascii="Corbel" w:hAnsi="Corbel" w:cs="Helvetica"/>
        </w:rPr>
        <w:t>Fábula</w:t>
      </w:r>
    </w:p>
    <w:p w:rsidR="000D6244" w:rsidRDefault="000D6244" w:rsidP="000D6244">
      <w:pPr>
        <w:autoSpaceDE w:val="0"/>
        <w:autoSpaceDN w:val="0"/>
        <w:adjustRightInd w:val="0"/>
        <w:spacing w:after="0" w:line="240" w:lineRule="auto"/>
        <w:jc w:val="both"/>
        <w:rPr>
          <w:rFonts w:ascii="Corbel" w:hAnsi="Corbel" w:cs="Arial"/>
          <w:sz w:val="24"/>
          <w:szCs w:val="24"/>
        </w:rPr>
      </w:pPr>
      <w:r w:rsidRPr="00F47B97">
        <w:rPr>
          <w:rFonts w:ascii="Corbel" w:hAnsi="Corbel" w:cs="ArialMT"/>
          <w:sz w:val="24"/>
          <w:szCs w:val="24"/>
        </w:rPr>
        <w:t>E</w:t>
      </w:r>
      <w:r w:rsidR="006734F4" w:rsidRPr="00F47B97">
        <w:rPr>
          <w:rFonts w:ascii="Corbel" w:hAnsi="Corbel" w:cs="ArialMT"/>
          <w:sz w:val="24"/>
          <w:szCs w:val="24"/>
        </w:rPr>
        <w:t xml:space="preserve">s una narración breve, concisa y ficticia en donde los personajes pueden </w:t>
      </w:r>
      <w:r w:rsidR="006734F4" w:rsidRPr="00F47B97">
        <w:rPr>
          <w:rFonts w:ascii="Corbel" w:hAnsi="Corbel" w:cs="Arial"/>
          <w:sz w:val="24"/>
          <w:szCs w:val="24"/>
        </w:rPr>
        <w:t xml:space="preserve">ser personas, animales o seres inanimados, que conlleva una intención moralizante. </w:t>
      </w:r>
      <w:r w:rsidR="00804DA6">
        <w:rPr>
          <w:rFonts w:ascii="Corbel" w:hAnsi="Corbel" w:cs="Arial"/>
          <w:sz w:val="24"/>
          <w:szCs w:val="24"/>
        </w:rPr>
        <w:t xml:space="preserve">(Retroalimentación: </w:t>
      </w:r>
      <w:r w:rsidR="008B4B57">
        <w:rPr>
          <w:rFonts w:ascii="Corbel" w:hAnsi="Corbel" w:cs="Arial"/>
          <w:sz w:val="24"/>
          <w:szCs w:val="24"/>
        </w:rPr>
        <w:t>Recuerda que una p</w:t>
      </w:r>
      <w:r w:rsidR="00804DA6" w:rsidRPr="00804DA6">
        <w:rPr>
          <w:rFonts w:ascii="Corbel" w:hAnsi="Corbel" w:cs="Arial"/>
          <w:sz w:val="24"/>
          <w:szCs w:val="24"/>
        </w:rPr>
        <w:t>arte importante dentro de la fábula es la moraleja, cuyo propósito siempre es dejar una enseñanza (conclusión de la fábula). Por esta razón se le considera un género didáctico.</w:t>
      </w:r>
      <w:r w:rsidR="00804DA6">
        <w:rPr>
          <w:rFonts w:ascii="Corbel" w:hAnsi="Corbel" w:cs="Arial"/>
          <w:sz w:val="24"/>
          <w:szCs w:val="24"/>
        </w:rPr>
        <w:t>)</w:t>
      </w:r>
    </w:p>
    <w:p w:rsidR="00804DA6" w:rsidRPr="00F47B97" w:rsidRDefault="00804DA6" w:rsidP="000D6244">
      <w:pPr>
        <w:autoSpaceDE w:val="0"/>
        <w:autoSpaceDN w:val="0"/>
        <w:adjustRightInd w:val="0"/>
        <w:spacing w:after="0" w:line="240" w:lineRule="auto"/>
        <w:jc w:val="both"/>
        <w:rPr>
          <w:rFonts w:ascii="Corbel" w:hAnsi="Corbel" w:cs="Arial"/>
          <w:sz w:val="24"/>
          <w:szCs w:val="24"/>
        </w:rPr>
      </w:pPr>
    </w:p>
    <w:p w:rsidR="006734F4" w:rsidRPr="00F47B97" w:rsidRDefault="006734F4" w:rsidP="000D6244">
      <w:pPr>
        <w:pStyle w:val="Prrafodelista"/>
        <w:numPr>
          <w:ilvl w:val="0"/>
          <w:numId w:val="2"/>
        </w:numPr>
        <w:autoSpaceDE w:val="0"/>
        <w:autoSpaceDN w:val="0"/>
        <w:adjustRightInd w:val="0"/>
        <w:spacing w:after="0" w:line="240" w:lineRule="auto"/>
        <w:jc w:val="both"/>
        <w:rPr>
          <w:rFonts w:ascii="Corbel" w:hAnsi="Corbel" w:cs="Helvetica"/>
          <w:sz w:val="24"/>
          <w:szCs w:val="24"/>
        </w:rPr>
      </w:pPr>
      <w:r w:rsidRPr="00F47B97">
        <w:rPr>
          <w:rFonts w:ascii="Corbel" w:hAnsi="Corbel" w:cs="Helvetica"/>
          <w:sz w:val="24"/>
          <w:szCs w:val="24"/>
        </w:rPr>
        <w:t>Leyenda.</w:t>
      </w:r>
    </w:p>
    <w:p w:rsidR="006734F4" w:rsidRPr="00F47B97" w:rsidRDefault="000D6244" w:rsidP="006734F4">
      <w:pPr>
        <w:autoSpaceDE w:val="0"/>
        <w:autoSpaceDN w:val="0"/>
        <w:adjustRightInd w:val="0"/>
        <w:spacing w:after="0" w:line="240" w:lineRule="auto"/>
        <w:jc w:val="both"/>
        <w:rPr>
          <w:rFonts w:ascii="Corbel" w:hAnsi="Corbel" w:cs="Helvetica"/>
          <w:sz w:val="24"/>
          <w:szCs w:val="24"/>
        </w:rPr>
      </w:pPr>
      <w:r w:rsidRPr="00F47B97">
        <w:rPr>
          <w:rFonts w:ascii="Corbel" w:hAnsi="Corbel" w:cs="Arial"/>
          <w:sz w:val="24"/>
          <w:szCs w:val="24"/>
        </w:rPr>
        <w:t>E</w:t>
      </w:r>
      <w:r w:rsidR="006734F4" w:rsidRPr="00F47B97">
        <w:rPr>
          <w:rFonts w:ascii="Corbel" w:hAnsi="Corbel" w:cs="Arial"/>
          <w:sz w:val="24"/>
          <w:szCs w:val="24"/>
        </w:rPr>
        <w:t xml:space="preserve">s un relato colectivo, considerado como la expresión misma de la cultura y el espíritu de un pueblo, en el que lo maravilloso y lo extraordinario predomina sobre lo histórico y verdadero. </w:t>
      </w:r>
      <w:r w:rsidR="00804DA6">
        <w:rPr>
          <w:rFonts w:ascii="Corbel" w:hAnsi="Corbel" w:cs="Arial"/>
          <w:sz w:val="24"/>
          <w:szCs w:val="24"/>
        </w:rPr>
        <w:t>(Retroalimentación: Recuerda que además s</w:t>
      </w:r>
      <w:r w:rsidR="006734F4" w:rsidRPr="00F47B97">
        <w:rPr>
          <w:rFonts w:ascii="Corbel" w:hAnsi="Corbel" w:cs="Arial"/>
          <w:sz w:val="24"/>
          <w:szCs w:val="24"/>
        </w:rPr>
        <w:t xml:space="preserve">e transmite de forma oral de una generación a otra </w:t>
      </w:r>
      <w:r w:rsidR="006734F4" w:rsidRPr="00F47B97">
        <w:rPr>
          <w:rFonts w:ascii="Corbel" w:hAnsi="Corbel" w:cs="ArialMT"/>
          <w:sz w:val="24"/>
          <w:szCs w:val="24"/>
        </w:rPr>
        <w:t xml:space="preserve">sufriendo modificaciones, agregados, supresiones o adaptaciones locales que se </w:t>
      </w:r>
      <w:r w:rsidR="006734F4" w:rsidRPr="00F47B97">
        <w:rPr>
          <w:rFonts w:ascii="Corbel" w:hAnsi="Corbel" w:cs="Arial"/>
          <w:sz w:val="24"/>
          <w:szCs w:val="24"/>
        </w:rPr>
        <w:t>acumulan con el tiempo.</w:t>
      </w:r>
      <w:r w:rsidR="00804DA6">
        <w:rPr>
          <w:rFonts w:ascii="Corbel" w:hAnsi="Corbel" w:cs="Arial"/>
          <w:sz w:val="24"/>
          <w:szCs w:val="24"/>
        </w:rPr>
        <w:t>)</w:t>
      </w:r>
    </w:p>
    <w:p w:rsidR="006734F4" w:rsidRPr="00F47B97" w:rsidRDefault="006734F4" w:rsidP="00AF6E7E">
      <w:pPr>
        <w:pStyle w:val="NormalWeb"/>
        <w:numPr>
          <w:ilvl w:val="0"/>
          <w:numId w:val="2"/>
        </w:numPr>
        <w:shd w:val="clear" w:color="auto" w:fill="FFFFFF"/>
        <w:jc w:val="both"/>
        <w:rPr>
          <w:rFonts w:ascii="Corbel" w:hAnsi="Corbel" w:cs="Helvetica"/>
        </w:rPr>
      </w:pPr>
      <w:r w:rsidRPr="00F47B97">
        <w:rPr>
          <w:rFonts w:ascii="Corbel" w:hAnsi="Corbel" w:cs="Helvetica"/>
        </w:rPr>
        <w:t>Mito.</w:t>
      </w:r>
    </w:p>
    <w:p w:rsidR="00AF6E7E" w:rsidRPr="00F47B97" w:rsidRDefault="00AF6E7E" w:rsidP="00AF6E7E">
      <w:pPr>
        <w:autoSpaceDE w:val="0"/>
        <w:autoSpaceDN w:val="0"/>
        <w:adjustRightInd w:val="0"/>
        <w:spacing w:after="0" w:line="240" w:lineRule="auto"/>
        <w:jc w:val="both"/>
        <w:rPr>
          <w:rFonts w:ascii="Corbel" w:hAnsi="Corbel" w:cs="Arial"/>
          <w:sz w:val="24"/>
          <w:szCs w:val="24"/>
        </w:rPr>
      </w:pPr>
      <w:r w:rsidRPr="00F47B97">
        <w:rPr>
          <w:rFonts w:ascii="Corbel" w:hAnsi="Corbel" w:cs="Arial"/>
          <w:sz w:val="24"/>
          <w:szCs w:val="24"/>
        </w:rPr>
        <w:t>E</w:t>
      </w:r>
      <w:r w:rsidR="006734F4" w:rsidRPr="00F47B97">
        <w:rPr>
          <w:rFonts w:ascii="Corbel" w:hAnsi="Corbel" w:cs="Arial"/>
          <w:sz w:val="24"/>
          <w:szCs w:val="24"/>
        </w:rPr>
        <w:t xml:space="preserve">s una narración sagrada, situada fuera del tiempo histórico, en donde intervienen fuerzas naturales representadas por deidades. Sus protagonistas son dioses o seres sobrenaturales. </w:t>
      </w:r>
      <w:r w:rsidR="0089204F">
        <w:rPr>
          <w:rFonts w:ascii="Corbel" w:hAnsi="Corbel" w:cs="Arial"/>
          <w:sz w:val="24"/>
          <w:szCs w:val="24"/>
        </w:rPr>
        <w:t>(Retroalimentación: No olvides que l</w:t>
      </w:r>
      <w:r w:rsidR="0089204F" w:rsidRPr="0089204F">
        <w:rPr>
          <w:rFonts w:ascii="Corbel" w:hAnsi="Corbel" w:cs="Arial"/>
          <w:sz w:val="24"/>
          <w:szCs w:val="24"/>
        </w:rPr>
        <w:t>os mitos son relatos que han sido creados en todos los pueblos desde tiempos inmemorables, por eso es por lo que tienen una simbología muy profunda para una cultura.</w:t>
      </w:r>
      <w:r w:rsidR="0089204F">
        <w:rPr>
          <w:rFonts w:ascii="Corbel" w:hAnsi="Corbel" w:cs="Arial"/>
          <w:sz w:val="24"/>
          <w:szCs w:val="24"/>
        </w:rPr>
        <w:t>)</w:t>
      </w:r>
    </w:p>
    <w:p w:rsidR="00AF6E7E" w:rsidRPr="00F47B97" w:rsidRDefault="00AF6E7E" w:rsidP="00AF6E7E">
      <w:pPr>
        <w:autoSpaceDE w:val="0"/>
        <w:autoSpaceDN w:val="0"/>
        <w:adjustRightInd w:val="0"/>
        <w:spacing w:after="0" w:line="240" w:lineRule="auto"/>
        <w:jc w:val="both"/>
        <w:rPr>
          <w:rFonts w:ascii="Corbel" w:hAnsi="Corbel" w:cs="Arial"/>
          <w:sz w:val="24"/>
          <w:szCs w:val="24"/>
        </w:rPr>
      </w:pPr>
    </w:p>
    <w:p w:rsidR="006734F4" w:rsidRPr="00F47B97" w:rsidRDefault="006734F4" w:rsidP="00AF6E7E">
      <w:pPr>
        <w:pStyle w:val="Prrafodelista"/>
        <w:numPr>
          <w:ilvl w:val="0"/>
          <w:numId w:val="2"/>
        </w:numPr>
        <w:autoSpaceDE w:val="0"/>
        <w:autoSpaceDN w:val="0"/>
        <w:adjustRightInd w:val="0"/>
        <w:spacing w:after="0" w:line="240" w:lineRule="auto"/>
        <w:jc w:val="both"/>
        <w:rPr>
          <w:rFonts w:ascii="Corbel" w:hAnsi="Corbel" w:cs="Helvetica"/>
          <w:sz w:val="24"/>
          <w:szCs w:val="24"/>
        </w:rPr>
      </w:pPr>
      <w:r w:rsidRPr="00F47B97">
        <w:rPr>
          <w:rFonts w:ascii="Corbel" w:hAnsi="Corbel" w:cs="Helvetica"/>
          <w:sz w:val="24"/>
          <w:szCs w:val="24"/>
        </w:rPr>
        <w:t>Epopeya.</w:t>
      </w:r>
    </w:p>
    <w:p w:rsidR="006734F4" w:rsidRPr="00F47B97" w:rsidRDefault="00AF6E7E" w:rsidP="006734F4">
      <w:pPr>
        <w:pStyle w:val="NormalWeb"/>
        <w:shd w:val="clear" w:color="auto" w:fill="FFFFFF"/>
        <w:jc w:val="both"/>
        <w:rPr>
          <w:rFonts w:ascii="Corbel" w:hAnsi="Corbel" w:cs="ArialMT"/>
        </w:rPr>
      </w:pPr>
      <w:r w:rsidRPr="00F47B97">
        <w:rPr>
          <w:rFonts w:ascii="Corbel" w:hAnsi="Corbel" w:cs="Arial"/>
        </w:rPr>
        <w:t>E</w:t>
      </w:r>
      <w:r w:rsidR="006734F4" w:rsidRPr="00F47B97">
        <w:rPr>
          <w:rFonts w:ascii="Corbel" w:hAnsi="Corbel" w:cs="Arial"/>
        </w:rPr>
        <w:t xml:space="preserve">s un relato de gran extensión, generalmente escrito en verso largo o prosa, en el que se conjugan acontecimientos históricos de importancia nacional o universal. </w:t>
      </w:r>
      <w:r w:rsidR="0089204F">
        <w:rPr>
          <w:rFonts w:ascii="Corbel" w:hAnsi="Corbel" w:cs="Arial"/>
        </w:rPr>
        <w:t>(Retroalimentación: Ten en cuenta que e</w:t>
      </w:r>
      <w:r w:rsidR="006734F4" w:rsidRPr="00F47B97">
        <w:rPr>
          <w:rFonts w:ascii="Corbel" w:hAnsi="Corbel" w:cs="Arial"/>
        </w:rPr>
        <w:t xml:space="preserve">stas historias describen batallas y otras modalidades de combate entre hombres, dioses y seres sobrenaturales. Es histórica y legendaria, incluso algunos pasajes están basados en hechos reales. </w:t>
      </w:r>
      <w:r w:rsidR="0089204F">
        <w:rPr>
          <w:rFonts w:ascii="Corbel" w:hAnsi="Corbel" w:cs="Arial"/>
        </w:rPr>
        <w:t>)</w:t>
      </w:r>
    </w:p>
    <w:p w:rsidR="006734F4" w:rsidRPr="00F47B97" w:rsidRDefault="006734F4" w:rsidP="00AF6E7E">
      <w:pPr>
        <w:pStyle w:val="NormalWeb"/>
        <w:numPr>
          <w:ilvl w:val="0"/>
          <w:numId w:val="2"/>
        </w:numPr>
        <w:shd w:val="clear" w:color="auto" w:fill="FFFFFF"/>
        <w:jc w:val="both"/>
        <w:rPr>
          <w:rFonts w:ascii="Corbel" w:hAnsi="Corbel" w:cs="Helvetica"/>
        </w:rPr>
      </w:pPr>
      <w:r w:rsidRPr="00F47B97">
        <w:rPr>
          <w:rFonts w:ascii="Corbel" w:hAnsi="Corbel" w:cs="Helvetica"/>
        </w:rPr>
        <w:lastRenderedPageBreak/>
        <w:t>Novela.</w:t>
      </w:r>
    </w:p>
    <w:p w:rsidR="00AF6E7E" w:rsidRPr="00F47B97" w:rsidRDefault="00AF6E7E" w:rsidP="00AF6E7E">
      <w:pPr>
        <w:autoSpaceDE w:val="0"/>
        <w:autoSpaceDN w:val="0"/>
        <w:adjustRightInd w:val="0"/>
        <w:spacing w:after="0" w:line="240" w:lineRule="auto"/>
        <w:jc w:val="both"/>
        <w:rPr>
          <w:rFonts w:ascii="Corbel" w:hAnsi="Corbel" w:cs="Arial"/>
          <w:sz w:val="24"/>
          <w:szCs w:val="24"/>
        </w:rPr>
      </w:pPr>
      <w:r w:rsidRPr="00F47B97">
        <w:rPr>
          <w:rFonts w:ascii="Corbel" w:hAnsi="Corbel" w:cs="Arial"/>
          <w:sz w:val="24"/>
          <w:szCs w:val="24"/>
        </w:rPr>
        <w:t>E</w:t>
      </w:r>
      <w:r w:rsidR="006734F4" w:rsidRPr="00F47B97">
        <w:rPr>
          <w:rFonts w:ascii="Corbel" w:hAnsi="Corbel" w:cs="Arial"/>
          <w:sz w:val="24"/>
          <w:szCs w:val="24"/>
        </w:rPr>
        <w:t xml:space="preserve">s una narración extensa, escrita en prosa, que presenta situaciones </w:t>
      </w:r>
      <w:r w:rsidR="006734F4" w:rsidRPr="00F47B97">
        <w:rPr>
          <w:rFonts w:ascii="Corbel" w:hAnsi="Corbel" w:cs="ArialMT"/>
          <w:sz w:val="24"/>
          <w:szCs w:val="24"/>
        </w:rPr>
        <w:t xml:space="preserve">reales o ficticias. Tiene la intervención de muchos personajes que son estudiados y </w:t>
      </w:r>
      <w:r w:rsidR="006734F4" w:rsidRPr="00F47B97">
        <w:rPr>
          <w:rFonts w:ascii="Corbel" w:hAnsi="Corbel" w:cs="Arial"/>
          <w:sz w:val="24"/>
          <w:szCs w:val="24"/>
        </w:rPr>
        <w:t xml:space="preserve">descritos detenidamente. </w:t>
      </w:r>
      <w:r w:rsidR="008B4B57">
        <w:rPr>
          <w:rFonts w:ascii="Corbel" w:hAnsi="Corbel" w:cs="Arial"/>
          <w:sz w:val="24"/>
          <w:szCs w:val="24"/>
        </w:rPr>
        <w:t>(Retroalimentación: Es importante que recuerdes que a</w:t>
      </w:r>
      <w:r w:rsidR="008B4B57" w:rsidRPr="008B4B57">
        <w:rPr>
          <w:rFonts w:ascii="Corbel" w:hAnsi="Corbel" w:cs="Arial"/>
          <w:sz w:val="24"/>
          <w:szCs w:val="24"/>
        </w:rPr>
        <w:t xml:space="preserve"> diferencia del cuento,</w:t>
      </w:r>
      <w:r w:rsidR="008B4B57">
        <w:rPr>
          <w:rFonts w:ascii="Corbel" w:hAnsi="Corbel" w:cs="Arial"/>
          <w:sz w:val="24"/>
          <w:szCs w:val="24"/>
        </w:rPr>
        <w:t xml:space="preserve"> la novela </w:t>
      </w:r>
      <w:r w:rsidR="008B4B57" w:rsidRPr="008B4B57">
        <w:rPr>
          <w:rFonts w:ascii="Corbel" w:hAnsi="Corbel" w:cs="Arial"/>
          <w:sz w:val="24"/>
          <w:szCs w:val="24"/>
        </w:rPr>
        <w:t xml:space="preserve"> tiene un desarrollo más completo en cuanto al argumento, por lo que adquiere un carácter complejo y ramificado en el que interviene más de una intriga, lo cual puede derivar en varios clímax antes del desenlace</w:t>
      </w:r>
      <w:r w:rsidR="008B4B57">
        <w:rPr>
          <w:rFonts w:ascii="Corbel" w:hAnsi="Corbel" w:cs="Arial"/>
          <w:sz w:val="24"/>
          <w:szCs w:val="24"/>
        </w:rPr>
        <w:t>)</w:t>
      </w:r>
    </w:p>
    <w:p w:rsidR="006734F4" w:rsidRPr="00F47B97" w:rsidRDefault="006734F4" w:rsidP="00AF6E7E">
      <w:pPr>
        <w:pStyle w:val="Prrafodelista"/>
        <w:numPr>
          <w:ilvl w:val="0"/>
          <w:numId w:val="2"/>
        </w:numPr>
        <w:autoSpaceDE w:val="0"/>
        <w:autoSpaceDN w:val="0"/>
        <w:adjustRightInd w:val="0"/>
        <w:spacing w:after="0" w:line="240" w:lineRule="auto"/>
        <w:jc w:val="both"/>
        <w:rPr>
          <w:rFonts w:ascii="Corbel" w:hAnsi="Corbel" w:cs="Helvetica"/>
          <w:sz w:val="24"/>
          <w:szCs w:val="24"/>
        </w:rPr>
      </w:pPr>
      <w:r w:rsidRPr="00F47B97">
        <w:rPr>
          <w:rFonts w:ascii="Corbel" w:hAnsi="Corbel" w:cs="Helvetica"/>
          <w:sz w:val="24"/>
          <w:szCs w:val="24"/>
        </w:rPr>
        <w:t>Cuento.</w:t>
      </w:r>
    </w:p>
    <w:p w:rsidR="006734F4" w:rsidRPr="00F47B97" w:rsidRDefault="00AF6E7E" w:rsidP="006734F4">
      <w:pPr>
        <w:autoSpaceDE w:val="0"/>
        <w:autoSpaceDN w:val="0"/>
        <w:adjustRightInd w:val="0"/>
        <w:spacing w:after="0" w:line="240" w:lineRule="auto"/>
        <w:jc w:val="both"/>
        <w:rPr>
          <w:rFonts w:ascii="Corbel" w:hAnsi="Corbel" w:cs="Helvetica"/>
          <w:sz w:val="24"/>
          <w:szCs w:val="24"/>
        </w:rPr>
      </w:pPr>
      <w:r w:rsidRPr="00F47B97">
        <w:rPr>
          <w:rFonts w:ascii="Corbel" w:hAnsi="Corbel" w:cs="Arial"/>
          <w:sz w:val="24"/>
          <w:szCs w:val="24"/>
        </w:rPr>
        <w:t>E</w:t>
      </w:r>
      <w:r w:rsidR="006734F4" w:rsidRPr="00F47B97">
        <w:rPr>
          <w:rFonts w:ascii="Corbel" w:hAnsi="Corbel" w:cs="Arial"/>
          <w:sz w:val="24"/>
          <w:szCs w:val="24"/>
        </w:rPr>
        <w:t xml:space="preserve">s una narración breve y concisa escrita en prosa, donde se relatan hechos imaginarios (que pueden considerar aspectos de la realidad). </w:t>
      </w:r>
      <w:r w:rsidR="008B4B57">
        <w:rPr>
          <w:rFonts w:ascii="Corbel" w:hAnsi="Corbel" w:cs="Arial"/>
          <w:sz w:val="24"/>
          <w:szCs w:val="24"/>
        </w:rPr>
        <w:t>(Retroalimentación: no olvides que el cuento p</w:t>
      </w:r>
      <w:r w:rsidR="006734F4" w:rsidRPr="00F47B97">
        <w:rPr>
          <w:rFonts w:ascii="Corbel" w:hAnsi="Corbel" w:cs="Arial"/>
          <w:sz w:val="24"/>
          <w:szCs w:val="24"/>
        </w:rPr>
        <w:t>resenta un argumento sencillo, por lo que los ambientes y los personajes son escasos y rara vez descritos. Generalmente aborda un solo tema, presenta un clímax y un desenlace rápidos.</w:t>
      </w:r>
      <w:r w:rsidR="008B4B57">
        <w:rPr>
          <w:rFonts w:ascii="Corbel" w:hAnsi="Corbel" w:cs="Arial"/>
          <w:sz w:val="24"/>
          <w:szCs w:val="24"/>
        </w:rPr>
        <w:t>)</w:t>
      </w:r>
    </w:p>
    <w:p w:rsidR="00AF6E7E" w:rsidRPr="00F47B97" w:rsidRDefault="00AF6E7E" w:rsidP="00AF6E7E">
      <w:pPr>
        <w:pStyle w:val="NormalWeb"/>
        <w:numPr>
          <w:ilvl w:val="0"/>
          <w:numId w:val="2"/>
        </w:numPr>
        <w:shd w:val="clear" w:color="auto" w:fill="FFFFFF"/>
        <w:jc w:val="both"/>
        <w:rPr>
          <w:rFonts w:ascii="Corbel" w:hAnsi="Corbel" w:cs="Helvetica"/>
        </w:rPr>
      </w:pPr>
      <w:r w:rsidRPr="00F47B97">
        <w:rPr>
          <w:rFonts w:ascii="Corbel" w:hAnsi="Corbel" w:cs="Helvetica"/>
        </w:rPr>
        <w:t>Estructura de la narración</w:t>
      </w:r>
    </w:p>
    <w:p w:rsidR="006734F4" w:rsidRPr="00F47B97" w:rsidRDefault="008B4B57" w:rsidP="008B4B57">
      <w:pPr>
        <w:pStyle w:val="NormalWeb"/>
        <w:shd w:val="clear" w:color="auto" w:fill="FFFFFF"/>
        <w:jc w:val="both"/>
        <w:rPr>
          <w:rFonts w:ascii="Corbel" w:hAnsi="Corbel" w:cs="Helvetica"/>
        </w:rPr>
      </w:pPr>
      <w:r>
        <w:rPr>
          <w:rFonts w:ascii="Corbel" w:hAnsi="Corbel" w:cs="Helvetica"/>
        </w:rPr>
        <w:t xml:space="preserve"> </w:t>
      </w:r>
      <w:r w:rsidR="006734F4" w:rsidRPr="00F47B97">
        <w:rPr>
          <w:rFonts w:ascii="Corbel" w:hAnsi="Corbel" w:cs="Helvetica"/>
        </w:rPr>
        <w:t>Narrador, Ordenación de los hechos, personaj</w:t>
      </w:r>
      <w:r>
        <w:rPr>
          <w:rFonts w:ascii="Corbel" w:hAnsi="Corbel" w:cs="Helvetica"/>
        </w:rPr>
        <w:t>es (Retroalimentación: Ten en cuenta que u</w:t>
      </w:r>
      <w:r w:rsidRPr="008B4B57">
        <w:rPr>
          <w:rFonts w:ascii="Corbel" w:hAnsi="Corbel" w:cs="Helvetica"/>
        </w:rPr>
        <w:t>n texto narrativo consiste en el relato de hechos o historias que ocurren a personas, animales, cosas u objetos en un determinado tiempo y espacio.</w:t>
      </w:r>
      <w:r>
        <w:rPr>
          <w:rFonts w:ascii="Corbel" w:hAnsi="Corbel" w:cs="Helvetica"/>
        </w:rPr>
        <w:t xml:space="preserve"> </w:t>
      </w:r>
      <w:r w:rsidRPr="008B4B57">
        <w:rPr>
          <w:rFonts w:ascii="Corbel" w:hAnsi="Corbel" w:cs="Helvetica"/>
        </w:rPr>
        <w:t>En cuanto a su estructura, los textos narrativos incluyen diversos elementos que permiten presentar los acontecimientos relatados</w:t>
      </w:r>
      <w:r>
        <w:rPr>
          <w:rFonts w:ascii="Corbel" w:hAnsi="Corbel" w:cs="Helvetica"/>
        </w:rPr>
        <w:t>)</w:t>
      </w:r>
    </w:p>
    <w:p w:rsidR="008B4B57" w:rsidRDefault="008B4B57" w:rsidP="008B4B57">
      <w:pPr>
        <w:pStyle w:val="Prrafodelista"/>
        <w:numPr>
          <w:ilvl w:val="0"/>
          <w:numId w:val="2"/>
        </w:numPr>
        <w:spacing w:line="240" w:lineRule="auto"/>
        <w:jc w:val="both"/>
        <w:rPr>
          <w:rFonts w:ascii="Corbel" w:hAnsi="Corbel"/>
          <w:sz w:val="24"/>
          <w:szCs w:val="24"/>
        </w:rPr>
      </w:pPr>
      <w:r>
        <w:rPr>
          <w:rFonts w:ascii="Corbel" w:hAnsi="Corbel"/>
          <w:sz w:val="24"/>
          <w:szCs w:val="24"/>
        </w:rPr>
        <w:t>Fábula</w:t>
      </w:r>
    </w:p>
    <w:p w:rsidR="008B4B57" w:rsidRPr="008B4B57" w:rsidRDefault="008B4B57" w:rsidP="008B4B57">
      <w:pPr>
        <w:spacing w:line="240" w:lineRule="auto"/>
        <w:jc w:val="both"/>
        <w:rPr>
          <w:rFonts w:ascii="Corbel" w:hAnsi="Corbel"/>
          <w:sz w:val="24"/>
          <w:szCs w:val="24"/>
        </w:rPr>
      </w:pPr>
      <w:r w:rsidRPr="008B4B57">
        <w:rPr>
          <w:rFonts w:ascii="Corbel" w:hAnsi="Corbel"/>
          <w:sz w:val="24"/>
          <w:szCs w:val="24"/>
        </w:rPr>
        <w:t>Tiene su origen en Grecia, en donde vivió Esopo alrededor del siglo VII a. C.</w:t>
      </w:r>
      <w:r>
        <w:rPr>
          <w:rFonts w:ascii="Corbel" w:hAnsi="Corbel"/>
          <w:sz w:val="24"/>
          <w:szCs w:val="24"/>
        </w:rPr>
        <w:t xml:space="preserve"> (Retroalimentación: Recuerda que Esopo </w:t>
      </w:r>
      <w:r w:rsidRPr="008B4B57">
        <w:rPr>
          <w:rFonts w:ascii="Corbel" w:hAnsi="Corbel"/>
          <w:sz w:val="24"/>
          <w:szCs w:val="24"/>
        </w:rPr>
        <w:t>es considerado padre de la fábula occidental. Aunque se tiene duda sobre su existencia, hay quienes afirman que nació siendo esclavo y que fue puesto en libertad precisamente por sus relatos</w:t>
      </w:r>
      <w:r>
        <w:rPr>
          <w:rFonts w:ascii="Corbel" w:hAnsi="Corbel"/>
          <w:sz w:val="24"/>
          <w:szCs w:val="24"/>
        </w:rPr>
        <w:t>)</w:t>
      </w:r>
    </w:p>
    <w:p w:rsidR="006734F4" w:rsidRPr="00F47B97" w:rsidRDefault="004D00F7" w:rsidP="00AF6E7E">
      <w:pPr>
        <w:pStyle w:val="Prrafodelista"/>
        <w:numPr>
          <w:ilvl w:val="0"/>
          <w:numId w:val="2"/>
        </w:numPr>
        <w:autoSpaceDE w:val="0"/>
        <w:autoSpaceDN w:val="0"/>
        <w:adjustRightInd w:val="0"/>
        <w:spacing w:after="0" w:line="240" w:lineRule="auto"/>
        <w:jc w:val="both"/>
        <w:rPr>
          <w:rFonts w:ascii="Corbel" w:hAnsi="Corbel" w:cs="Arial"/>
          <w:sz w:val="24"/>
          <w:szCs w:val="24"/>
        </w:rPr>
      </w:pPr>
      <w:r w:rsidRPr="00F47B97">
        <w:rPr>
          <w:rFonts w:ascii="Corbel" w:hAnsi="Corbel" w:cs="Arial"/>
          <w:sz w:val="24"/>
          <w:szCs w:val="24"/>
        </w:rPr>
        <w:t>Características</w:t>
      </w:r>
      <w:r w:rsidR="00AF6E7E" w:rsidRPr="00F47B97">
        <w:rPr>
          <w:rFonts w:ascii="Corbel" w:hAnsi="Corbel" w:cs="Arial"/>
          <w:sz w:val="24"/>
          <w:szCs w:val="24"/>
        </w:rPr>
        <w:t xml:space="preserve"> </w:t>
      </w:r>
      <w:r w:rsidRPr="00F47B97">
        <w:rPr>
          <w:rFonts w:ascii="Corbel" w:hAnsi="Corbel" w:cs="Arial"/>
          <w:sz w:val="24"/>
          <w:szCs w:val="24"/>
        </w:rPr>
        <w:t>estructurales</w:t>
      </w:r>
      <w:r w:rsidR="00AF6E7E" w:rsidRPr="00F47B97">
        <w:rPr>
          <w:rFonts w:ascii="Corbel" w:hAnsi="Corbel" w:cs="Arial"/>
          <w:sz w:val="24"/>
          <w:szCs w:val="24"/>
        </w:rPr>
        <w:t xml:space="preserve"> de la </w:t>
      </w:r>
      <w:r w:rsidRPr="00F47B97">
        <w:rPr>
          <w:rFonts w:ascii="Corbel" w:hAnsi="Corbel" w:cs="Arial"/>
          <w:sz w:val="24"/>
          <w:szCs w:val="24"/>
        </w:rPr>
        <w:t>fábula</w:t>
      </w:r>
    </w:p>
    <w:p w:rsidR="006734F4" w:rsidRPr="00F47B97" w:rsidRDefault="006734F4" w:rsidP="006734F4">
      <w:pPr>
        <w:autoSpaceDE w:val="0"/>
        <w:autoSpaceDN w:val="0"/>
        <w:adjustRightInd w:val="0"/>
        <w:spacing w:after="0" w:line="240" w:lineRule="auto"/>
        <w:jc w:val="both"/>
        <w:rPr>
          <w:rFonts w:ascii="Corbel" w:hAnsi="Corbel" w:cs="Arial"/>
          <w:sz w:val="24"/>
          <w:szCs w:val="24"/>
        </w:rPr>
      </w:pPr>
      <w:r w:rsidRPr="00F47B97">
        <w:rPr>
          <w:rFonts w:ascii="Corbel" w:hAnsi="Corbel" w:cs="Arial"/>
          <w:sz w:val="24"/>
          <w:szCs w:val="24"/>
        </w:rPr>
        <w:t xml:space="preserve">Situación inicial </w:t>
      </w:r>
      <w:r w:rsidRPr="00F47B97">
        <w:rPr>
          <w:rFonts w:ascii="Corbel" w:hAnsi="Corbel" w:cs="Arial"/>
          <w:sz w:val="24"/>
          <w:szCs w:val="24"/>
          <w:shd w:val="clear" w:color="auto" w:fill="FFFFFF"/>
        </w:rPr>
        <w:t xml:space="preserve">&gt; </w:t>
      </w:r>
      <w:r w:rsidRPr="00F47B97">
        <w:rPr>
          <w:rFonts w:ascii="Corbel" w:hAnsi="Corbel" w:cs="Arial"/>
          <w:sz w:val="24"/>
          <w:szCs w:val="24"/>
        </w:rPr>
        <w:t>Solución al Problema</w:t>
      </w:r>
      <w:r w:rsidRPr="00F47B97">
        <w:rPr>
          <w:rFonts w:ascii="Corbel" w:hAnsi="Corbel" w:cs="Arial"/>
          <w:sz w:val="24"/>
          <w:szCs w:val="24"/>
          <w:shd w:val="clear" w:color="auto" w:fill="FFFFFF"/>
        </w:rPr>
        <w:t xml:space="preserve">&gt; </w:t>
      </w:r>
      <w:r w:rsidRPr="00F47B97">
        <w:rPr>
          <w:rFonts w:ascii="Corbel" w:hAnsi="Corbel" w:cs="Arial"/>
          <w:sz w:val="24"/>
          <w:szCs w:val="24"/>
        </w:rPr>
        <w:t xml:space="preserve">Planteamiento del problema </w:t>
      </w:r>
      <w:r w:rsidRPr="00F47B97">
        <w:rPr>
          <w:rFonts w:ascii="Corbel" w:hAnsi="Corbel" w:cs="Arial"/>
          <w:sz w:val="24"/>
          <w:szCs w:val="24"/>
          <w:shd w:val="clear" w:color="auto" w:fill="FFFFFF"/>
        </w:rPr>
        <w:t xml:space="preserve">&gt; </w:t>
      </w:r>
      <w:r w:rsidRPr="00F47B97">
        <w:rPr>
          <w:rFonts w:ascii="Corbel" w:hAnsi="Corbel" w:cs="Arial"/>
          <w:sz w:val="24"/>
          <w:szCs w:val="24"/>
        </w:rPr>
        <w:t>Moraleja</w:t>
      </w:r>
      <w:r w:rsidR="008B4B57">
        <w:rPr>
          <w:rFonts w:ascii="Corbel" w:hAnsi="Corbel" w:cs="Arial"/>
          <w:sz w:val="24"/>
          <w:szCs w:val="24"/>
        </w:rPr>
        <w:t xml:space="preserve"> (Retroalimentación: Como notaste l</w:t>
      </w:r>
      <w:r w:rsidR="008B4B57" w:rsidRPr="008B4B57">
        <w:rPr>
          <w:rFonts w:ascii="Corbel" w:hAnsi="Corbel" w:cs="Arial"/>
          <w:sz w:val="24"/>
          <w:szCs w:val="24"/>
        </w:rPr>
        <w:t>a estructura de la fábula es muy sencilla, ya que consta de una situación inicial, seguida del planteamiento de un problema que puede, o no, tener solución</w:t>
      </w:r>
      <w:r w:rsidR="008B4B57">
        <w:rPr>
          <w:rFonts w:ascii="Corbel" w:hAnsi="Corbel" w:cs="Arial"/>
          <w:sz w:val="24"/>
          <w:szCs w:val="24"/>
        </w:rPr>
        <w:t>)</w:t>
      </w:r>
    </w:p>
    <w:p w:rsidR="006734F4" w:rsidRPr="00F47B97" w:rsidRDefault="004D00F7" w:rsidP="004D00F7">
      <w:pPr>
        <w:pStyle w:val="Prrafodelista"/>
        <w:numPr>
          <w:ilvl w:val="0"/>
          <w:numId w:val="2"/>
        </w:numPr>
        <w:autoSpaceDE w:val="0"/>
        <w:autoSpaceDN w:val="0"/>
        <w:adjustRightInd w:val="0"/>
        <w:spacing w:after="0" w:line="240" w:lineRule="auto"/>
        <w:jc w:val="both"/>
        <w:rPr>
          <w:rFonts w:ascii="Corbel" w:hAnsi="Corbel" w:cs="Arial"/>
          <w:sz w:val="24"/>
          <w:szCs w:val="24"/>
        </w:rPr>
      </w:pPr>
      <w:r w:rsidRPr="00F47B97">
        <w:rPr>
          <w:rFonts w:ascii="Corbel" w:hAnsi="Corbel" w:cs="Arial"/>
          <w:sz w:val="24"/>
          <w:szCs w:val="24"/>
        </w:rPr>
        <w:t xml:space="preserve">Características estructurales </w:t>
      </w:r>
      <w:r w:rsidR="006734F4" w:rsidRPr="00F47B97">
        <w:rPr>
          <w:rFonts w:ascii="Corbel" w:hAnsi="Corbel" w:cs="Arial"/>
          <w:sz w:val="24"/>
          <w:szCs w:val="24"/>
        </w:rPr>
        <w:t>de la epopeya:</w:t>
      </w:r>
    </w:p>
    <w:p w:rsidR="006734F4" w:rsidRDefault="006734F4" w:rsidP="006734F4">
      <w:pPr>
        <w:autoSpaceDE w:val="0"/>
        <w:autoSpaceDN w:val="0"/>
        <w:adjustRightInd w:val="0"/>
        <w:spacing w:after="0" w:line="240" w:lineRule="auto"/>
        <w:jc w:val="both"/>
        <w:rPr>
          <w:rFonts w:ascii="Corbel" w:hAnsi="Corbel" w:cs="Arial"/>
          <w:sz w:val="24"/>
          <w:szCs w:val="24"/>
        </w:rPr>
      </w:pPr>
      <w:r w:rsidRPr="00F47B97">
        <w:rPr>
          <w:rFonts w:ascii="Corbel" w:hAnsi="Corbel" w:cs="Arial"/>
          <w:sz w:val="24"/>
          <w:szCs w:val="24"/>
        </w:rPr>
        <w:t xml:space="preserve">Situación inicial o planteamiento </w:t>
      </w:r>
      <w:r w:rsidRPr="00F47B97">
        <w:rPr>
          <w:rFonts w:ascii="Corbel" w:hAnsi="Corbel" w:cs="Arial"/>
          <w:sz w:val="24"/>
          <w:szCs w:val="24"/>
          <w:shd w:val="clear" w:color="auto" w:fill="FFFFFF"/>
        </w:rPr>
        <w:t xml:space="preserve">&gt; </w:t>
      </w:r>
      <w:r w:rsidRPr="00F47B97">
        <w:rPr>
          <w:rFonts w:ascii="Corbel" w:hAnsi="Corbel" w:cs="Arial"/>
          <w:sz w:val="24"/>
          <w:szCs w:val="24"/>
        </w:rPr>
        <w:t xml:space="preserve">Desenlace o epílogo </w:t>
      </w:r>
      <w:r w:rsidRPr="00F47B97">
        <w:rPr>
          <w:rFonts w:ascii="Corbel" w:hAnsi="Corbel" w:cs="Arial"/>
          <w:sz w:val="24"/>
          <w:szCs w:val="24"/>
          <w:shd w:val="clear" w:color="auto" w:fill="FFFFFF"/>
        </w:rPr>
        <w:t>&gt;</w:t>
      </w:r>
      <w:r w:rsidRPr="00F47B97">
        <w:rPr>
          <w:rFonts w:ascii="Corbel" w:hAnsi="Corbel" w:cs="Arial"/>
          <w:sz w:val="24"/>
          <w:szCs w:val="24"/>
        </w:rPr>
        <w:t xml:space="preserve">Desarrollo o secuencia de episodios </w:t>
      </w:r>
      <w:r w:rsidRPr="00F47B97">
        <w:rPr>
          <w:rFonts w:ascii="Corbel" w:hAnsi="Corbel" w:cs="Arial"/>
          <w:sz w:val="24"/>
          <w:szCs w:val="24"/>
          <w:shd w:val="clear" w:color="auto" w:fill="FFFFFF"/>
        </w:rPr>
        <w:t xml:space="preserve">&gt; </w:t>
      </w:r>
      <w:r w:rsidRPr="00F47B97">
        <w:rPr>
          <w:rFonts w:ascii="Corbel" w:hAnsi="Corbel" w:cs="Arial"/>
          <w:sz w:val="24"/>
          <w:szCs w:val="24"/>
        </w:rPr>
        <w:t>Ruptura de equilibrio o nudo</w:t>
      </w:r>
      <w:r w:rsidR="00595EE1">
        <w:rPr>
          <w:rFonts w:ascii="Corbel" w:hAnsi="Corbel" w:cs="Arial"/>
          <w:sz w:val="24"/>
          <w:szCs w:val="24"/>
        </w:rPr>
        <w:t xml:space="preserve"> (Retroalimentación: Recuerda que d</w:t>
      </w:r>
      <w:r w:rsidR="00595EE1" w:rsidRPr="00595EE1">
        <w:rPr>
          <w:rFonts w:ascii="Corbel" w:hAnsi="Corbel" w:cs="Arial"/>
          <w:sz w:val="24"/>
          <w:szCs w:val="24"/>
        </w:rPr>
        <w:t>ebido a que la epopeya corresponde a un subgénero narrativo, su estructura se encuentra estrechamente vinculada al esquema regular del relato.</w:t>
      </w:r>
      <w:r w:rsidR="00595EE1">
        <w:rPr>
          <w:rFonts w:ascii="Corbel" w:hAnsi="Corbel" w:cs="Arial"/>
          <w:sz w:val="24"/>
          <w:szCs w:val="24"/>
        </w:rPr>
        <w:t>)</w:t>
      </w:r>
    </w:p>
    <w:p w:rsidR="00595EE1" w:rsidRDefault="00595EE1" w:rsidP="00595EE1">
      <w:pPr>
        <w:pStyle w:val="Prrafodelista"/>
        <w:numPr>
          <w:ilvl w:val="0"/>
          <w:numId w:val="2"/>
        </w:numPr>
        <w:autoSpaceDE w:val="0"/>
        <w:autoSpaceDN w:val="0"/>
        <w:adjustRightInd w:val="0"/>
        <w:spacing w:after="0" w:line="240" w:lineRule="auto"/>
        <w:jc w:val="both"/>
        <w:rPr>
          <w:rFonts w:ascii="Corbel" w:hAnsi="Corbel" w:cs="Helvetica"/>
          <w:sz w:val="24"/>
          <w:szCs w:val="24"/>
        </w:rPr>
      </w:pPr>
      <w:r>
        <w:rPr>
          <w:rFonts w:ascii="Corbel" w:hAnsi="Corbel" w:cs="Helvetica"/>
          <w:sz w:val="24"/>
          <w:szCs w:val="24"/>
        </w:rPr>
        <w:t>Estructura de mito y leyenda</w:t>
      </w:r>
    </w:p>
    <w:p w:rsidR="00595EE1" w:rsidRDefault="00595EE1" w:rsidP="00595EE1">
      <w:pPr>
        <w:autoSpaceDE w:val="0"/>
        <w:autoSpaceDN w:val="0"/>
        <w:adjustRightInd w:val="0"/>
        <w:spacing w:after="0" w:line="240" w:lineRule="auto"/>
        <w:jc w:val="both"/>
        <w:rPr>
          <w:rFonts w:ascii="Corbel" w:hAnsi="Corbel" w:cs="Helvetica"/>
          <w:sz w:val="24"/>
          <w:szCs w:val="24"/>
        </w:rPr>
      </w:pPr>
      <w:r w:rsidRPr="00595EE1">
        <w:rPr>
          <w:rFonts w:ascii="Corbel" w:hAnsi="Corbel" w:cs="Helvetica"/>
          <w:sz w:val="24"/>
          <w:szCs w:val="24"/>
        </w:rPr>
        <w:t>Planteamiento&gt; Desarrollo &gt; Ruptura de equilibrio&gt; Desenlace</w:t>
      </w:r>
      <w:r>
        <w:rPr>
          <w:rFonts w:ascii="Corbel" w:hAnsi="Corbel" w:cs="Helvetica"/>
          <w:sz w:val="24"/>
          <w:szCs w:val="24"/>
        </w:rPr>
        <w:t xml:space="preserve"> (Retroalimentación: No olvides que e</w:t>
      </w:r>
      <w:r w:rsidRPr="00595EE1">
        <w:rPr>
          <w:rFonts w:ascii="Corbel" w:hAnsi="Corbel" w:cs="Helvetica"/>
          <w:sz w:val="24"/>
          <w:szCs w:val="24"/>
        </w:rPr>
        <w:t>l mito y la leyenda tienen similitudes en cuanto a su estructura, ya que en ambos casos se recurre a la estructura tradicional del relato</w:t>
      </w:r>
      <w:r>
        <w:rPr>
          <w:rFonts w:ascii="Corbel" w:hAnsi="Corbel" w:cs="Helvetica"/>
          <w:sz w:val="24"/>
          <w:szCs w:val="24"/>
        </w:rPr>
        <w:t>)</w:t>
      </w:r>
    </w:p>
    <w:p w:rsidR="00595EE1" w:rsidRDefault="00595EE1" w:rsidP="00595EE1">
      <w:pPr>
        <w:pStyle w:val="Prrafodelista"/>
        <w:numPr>
          <w:ilvl w:val="0"/>
          <w:numId w:val="2"/>
        </w:numPr>
        <w:autoSpaceDE w:val="0"/>
        <w:autoSpaceDN w:val="0"/>
        <w:adjustRightInd w:val="0"/>
        <w:spacing w:after="0" w:line="240" w:lineRule="auto"/>
        <w:jc w:val="both"/>
        <w:rPr>
          <w:rFonts w:ascii="Corbel" w:hAnsi="Corbel" w:cs="Helvetica"/>
          <w:sz w:val="24"/>
          <w:szCs w:val="24"/>
        </w:rPr>
      </w:pPr>
      <w:r>
        <w:rPr>
          <w:rFonts w:ascii="Corbel" w:hAnsi="Corbel" w:cs="Helvetica"/>
          <w:sz w:val="24"/>
          <w:szCs w:val="24"/>
        </w:rPr>
        <w:t>Figuras retóricas utilizadas en leyenda</w:t>
      </w:r>
    </w:p>
    <w:p w:rsidR="00595EE1" w:rsidRPr="00595EE1" w:rsidRDefault="00595EE1" w:rsidP="00595EE1">
      <w:pPr>
        <w:autoSpaceDE w:val="0"/>
        <w:autoSpaceDN w:val="0"/>
        <w:adjustRightInd w:val="0"/>
        <w:spacing w:after="0" w:line="240" w:lineRule="auto"/>
        <w:jc w:val="both"/>
        <w:rPr>
          <w:rFonts w:ascii="Corbel" w:hAnsi="Corbel" w:cs="Helvetica"/>
          <w:sz w:val="24"/>
          <w:szCs w:val="24"/>
        </w:rPr>
      </w:pPr>
      <w:r>
        <w:rPr>
          <w:rFonts w:ascii="Corbel" w:hAnsi="Corbel" w:cs="Helvetica"/>
          <w:sz w:val="24"/>
          <w:szCs w:val="24"/>
        </w:rPr>
        <w:t>L</w:t>
      </w:r>
      <w:r w:rsidRPr="00595EE1">
        <w:rPr>
          <w:rFonts w:ascii="Corbel" w:hAnsi="Corbel" w:cs="Helvetica"/>
          <w:sz w:val="24"/>
          <w:szCs w:val="24"/>
        </w:rPr>
        <w:t>a hipérbole, el epíteto y la comparación</w:t>
      </w:r>
      <w:r>
        <w:rPr>
          <w:rFonts w:ascii="Corbel" w:hAnsi="Corbel" w:cs="Helvetica"/>
          <w:sz w:val="24"/>
          <w:szCs w:val="24"/>
        </w:rPr>
        <w:t xml:space="preserve"> (Retroalimentación: Recuerda que esto es </w:t>
      </w:r>
      <w:r w:rsidRPr="00595EE1">
        <w:rPr>
          <w:rFonts w:ascii="Corbel" w:hAnsi="Corbel" w:cs="Helvetica"/>
          <w:sz w:val="24"/>
          <w:szCs w:val="24"/>
        </w:rPr>
        <w:t xml:space="preserve">debido a que al hablar de hechos fantásticos o maravillosos se recurre a elementos que permitan </w:t>
      </w:r>
      <w:r w:rsidRPr="00595EE1">
        <w:rPr>
          <w:rFonts w:ascii="Corbel" w:hAnsi="Corbel" w:cs="Helvetica"/>
          <w:sz w:val="24"/>
          <w:szCs w:val="24"/>
        </w:rPr>
        <w:lastRenderedPageBreak/>
        <w:t>engrandecerlos y dar una apariencia más allá de lo normal, de modo que se dé una mayor fuerza a la expresión y puedan impresionar a la gente que los escucha.</w:t>
      </w:r>
      <w:r>
        <w:rPr>
          <w:rFonts w:ascii="Corbel" w:hAnsi="Corbel" w:cs="Helvetica"/>
          <w:sz w:val="24"/>
          <w:szCs w:val="24"/>
        </w:rPr>
        <w:t>)</w:t>
      </w:r>
    </w:p>
    <w:p w:rsidR="006734F4" w:rsidRPr="00F47B97" w:rsidRDefault="00595EE1" w:rsidP="007B3F84">
      <w:pPr>
        <w:pStyle w:val="Prrafodelista"/>
        <w:numPr>
          <w:ilvl w:val="0"/>
          <w:numId w:val="2"/>
        </w:numPr>
        <w:autoSpaceDE w:val="0"/>
        <w:autoSpaceDN w:val="0"/>
        <w:adjustRightInd w:val="0"/>
        <w:spacing w:after="0" w:line="240" w:lineRule="auto"/>
        <w:jc w:val="both"/>
        <w:rPr>
          <w:rFonts w:ascii="Corbel" w:hAnsi="Corbel" w:cs="Arial"/>
          <w:sz w:val="24"/>
          <w:szCs w:val="24"/>
        </w:rPr>
      </w:pPr>
      <w:r>
        <w:rPr>
          <w:rFonts w:ascii="Corbel" w:hAnsi="Corbel" w:cs="Arial"/>
          <w:sz w:val="24"/>
          <w:szCs w:val="24"/>
        </w:rPr>
        <w:t xml:space="preserve">Contextualización </w:t>
      </w:r>
      <w:r w:rsidR="007B3F84" w:rsidRPr="00F47B97">
        <w:rPr>
          <w:rFonts w:ascii="Corbel" w:hAnsi="Corbel" w:cs="Arial"/>
          <w:sz w:val="24"/>
          <w:szCs w:val="24"/>
        </w:rPr>
        <w:t xml:space="preserve"> del cuento</w:t>
      </w:r>
    </w:p>
    <w:p w:rsidR="007B3F84" w:rsidRPr="00F47B97" w:rsidRDefault="007B3F84" w:rsidP="007B3F84">
      <w:pPr>
        <w:autoSpaceDE w:val="0"/>
        <w:autoSpaceDN w:val="0"/>
        <w:adjustRightInd w:val="0"/>
        <w:spacing w:after="0" w:line="240" w:lineRule="auto"/>
        <w:jc w:val="both"/>
        <w:rPr>
          <w:rFonts w:ascii="Corbel" w:hAnsi="Corbel" w:cs="Arial"/>
          <w:sz w:val="24"/>
          <w:szCs w:val="24"/>
        </w:rPr>
      </w:pPr>
      <w:r w:rsidRPr="00F47B97">
        <w:rPr>
          <w:rFonts w:ascii="Corbel" w:hAnsi="Corbel" w:cs="Arial"/>
          <w:sz w:val="24"/>
          <w:szCs w:val="24"/>
        </w:rPr>
        <w:t>Autor, momento</w:t>
      </w:r>
      <w:r w:rsidR="005E6BD6">
        <w:rPr>
          <w:rFonts w:ascii="Corbel" w:hAnsi="Corbel" w:cs="Arial"/>
          <w:sz w:val="24"/>
          <w:szCs w:val="24"/>
        </w:rPr>
        <w:t xml:space="preserve"> histórico, corriente literaria. </w:t>
      </w:r>
      <w:r w:rsidR="00595EE1">
        <w:rPr>
          <w:rFonts w:ascii="Corbel" w:hAnsi="Corbel" w:cs="Arial"/>
          <w:sz w:val="24"/>
          <w:szCs w:val="24"/>
        </w:rPr>
        <w:t>(Retroalimentación: Recuerda que p</w:t>
      </w:r>
      <w:r w:rsidR="00595EE1" w:rsidRPr="00595EE1">
        <w:rPr>
          <w:rFonts w:ascii="Corbel" w:hAnsi="Corbel" w:cs="Arial"/>
          <w:sz w:val="24"/>
          <w:szCs w:val="24"/>
        </w:rPr>
        <w:t xml:space="preserve">ara comprender un cuento, es necesario conocer el entorno en el que fue escrito, el cual se encuentra determinado por los </w:t>
      </w:r>
      <w:r w:rsidR="00595EE1">
        <w:rPr>
          <w:rFonts w:ascii="Corbel" w:hAnsi="Corbel" w:cs="Arial"/>
          <w:sz w:val="24"/>
          <w:szCs w:val="24"/>
        </w:rPr>
        <w:t>anteriores</w:t>
      </w:r>
      <w:r w:rsidR="00595EE1" w:rsidRPr="00595EE1">
        <w:rPr>
          <w:rFonts w:ascii="Corbel" w:hAnsi="Corbel" w:cs="Arial"/>
          <w:sz w:val="24"/>
          <w:szCs w:val="24"/>
        </w:rPr>
        <w:t xml:space="preserve"> elementos</w:t>
      </w:r>
      <w:r w:rsidR="00595EE1">
        <w:rPr>
          <w:rFonts w:ascii="Corbel" w:hAnsi="Corbel" w:cs="Arial"/>
          <w:sz w:val="24"/>
          <w:szCs w:val="24"/>
        </w:rPr>
        <w:t>)</w:t>
      </w:r>
    </w:p>
    <w:p w:rsidR="006734F4" w:rsidRPr="00F47B97" w:rsidRDefault="006734F4" w:rsidP="005F628D">
      <w:pPr>
        <w:pStyle w:val="Prrafodelista"/>
        <w:numPr>
          <w:ilvl w:val="0"/>
          <w:numId w:val="2"/>
        </w:numPr>
        <w:autoSpaceDE w:val="0"/>
        <w:autoSpaceDN w:val="0"/>
        <w:adjustRightInd w:val="0"/>
        <w:spacing w:after="0" w:line="240" w:lineRule="auto"/>
        <w:jc w:val="both"/>
        <w:rPr>
          <w:rFonts w:ascii="Corbel" w:hAnsi="Corbel" w:cs="Arial"/>
          <w:bCs/>
          <w:sz w:val="24"/>
          <w:szCs w:val="24"/>
        </w:rPr>
      </w:pPr>
      <w:r w:rsidRPr="00F47B97">
        <w:rPr>
          <w:rFonts w:ascii="Corbel" w:hAnsi="Corbel" w:cs="Arial"/>
          <w:bCs/>
          <w:sz w:val="24"/>
          <w:szCs w:val="24"/>
        </w:rPr>
        <w:t xml:space="preserve">Estructura del </w:t>
      </w:r>
      <w:r w:rsidR="007B3F84" w:rsidRPr="00F47B97">
        <w:rPr>
          <w:rFonts w:ascii="Corbel" w:hAnsi="Corbel" w:cs="Arial"/>
          <w:bCs/>
          <w:sz w:val="24"/>
          <w:szCs w:val="24"/>
        </w:rPr>
        <w:t>cuento</w:t>
      </w:r>
    </w:p>
    <w:p w:rsidR="006734F4" w:rsidRPr="00F47B97" w:rsidRDefault="006734F4" w:rsidP="006734F4">
      <w:pPr>
        <w:autoSpaceDE w:val="0"/>
        <w:autoSpaceDN w:val="0"/>
        <w:adjustRightInd w:val="0"/>
        <w:spacing w:after="0" w:line="240" w:lineRule="auto"/>
        <w:jc w:val="both"/>
        <w:rPr>
          <w:rFonts w:ascii="Corbel" w:hAnsi="Corbel" w:cs="Arial"/>
          <w:bCs/>
          <w:sz w:val="24"/>
          <w:szCs w:val="24"/>
        </w:rPr>
      </w:pPr>
    </w:p>
    <w:p w:rsidR="006734F4" w:rsidRDefault="007B3F84" w:rsidP="006734F4">
      <w:pPr>
        <w:autoSpaceDE w:val="0"/>
        <w:autoSpaceDN w:val="0"/>
        <w:adjustRightInd w:val="0"/>
        <w:spacing w:after="0" w:line="240" w:lineRule="auto"/>
        <w:jc w:val="both"/>
        <w:rPr>
          <w:rFonts w:ascii="Corbel" w:hAnsi="Corbel" w:cs="Arial-BoldMT"/>
          <w:bCs/>
          <w:sz w:val="24"/>
          <w:szCs w:val="24"/>
        </w:rPr>
      </w:pPr>
      <w:r w:rsidRPr="00F47B97">
        <w:rPr>
          <w:rFonts w:ascii="Corbel" w:hAnsi="Corbel" w:cs="Arial-BoldMT"/>
          <w:bCs/>
          <w:sz w:val="24"/>
          <w:szCs w:val="24"/>
        </w:rPr>
        <w:t xml:space="preserve">Tema, personajes, narrador, hechos, espacio, tiempo, lenguaje, estilo, formas de </w:t>
      </w:r>
      <w:r w:rsidR="00F47B97" w:rsidRPr="00F47B97">
        <w:rPr>
          <w:rFonts w:ascii="Corbel" w:hAnsi="Corbel" w:cs="Arial-BoldMT"/>
          <w:bCs/>
          <w:sz w:val="24"/>
          <w:szCs w:val="24"/>
        </w:rPr>
        <w:t>expresión</w:t>
      </w:r>
      <w:r w:rsidR="006317E9">
        <w:rPr>
          <w:rFonts w:ascii="Corbel" w:hAnsi="Corbel" w:cs="Arial-BoldMT"/>
          <w:bCs/>
          <w:sz w:val="24"/>
          <w:szCs w:val="24"/>
        </w:rPr>
        <w:t xml:space="preserve"> (Retroalimentación: Recuerda que e</w:t>
      </w:r>
      <w:r w:rsidR="006317E9" w:rsidRPr="006317E9">
        <w:rPr>
          <w:rFonts w:ascii="Corbel" w:hAnsi="Corbel" w:cs="Arial-BoldMT"/>
          <w:bCs/>
          <w:sz w:val="24"/>
          <w:szCs w:val="24"/>
        </w:rPr>
        <w:t>l cuento está compuesto por diversos elementos. Los cuales poseen características propias que permiten la identificación de este subgénero</w:t>
      </w:r>
      <w:r w:rsidR="006317E9">
        <w:rPr>
          <w:rFonts w:ascii="Corbel" w:hAnsi="Corbel" w:cs="Arial-BoldMT"/>
          <w:bCs/>
          <w:sz w:val="24"/>
          <w:szCs w:val="24"/>
        </w:rPr>
        <w:t>)</w:t>
      </w:r>
      <w:r w:rsidR="005E6BD6">
        <w:rPr>
          <w:rFonts w:ascii="Corbel" w:hAnsi="Corbel" w:cs="Arial-BoldMT"/>
          <w:bCs/>
          <w:sz w:val="24"/>
          <w:szCs w:val="24"/>
        </w:rPr>
        <w:t>.</w:t>
      </w:r>
    </w:p>
    <w:p w:rsidR="005E6BD6" w:rsidRDefault="005E6BD6" w:rsidP="005E6BD6">
      <w:pPr>
        <w:pStyle w:val="Prrafodelista"/>
        <w:numPr>
          <w:ilvl w:val="0"/>
          <w:numId w:val="2"/>
        </w:numPr>
        <w:autoSpaceDE w:val="0"/>
        <w:autoSpaceDN w:val="0"/>
        <w:adjustRightInd w:val="0"/>
        <w:spacing w:after="0" w:line="240" w:lineRule="auto"/>
        <w:jc w:val="both"/>
        <w:rPr>
          <w:rFonts w:ascii="Corbel" w:hAnsi="Corbel" w:cs="ArialMT"/>
          <w:sz w:val="24"/>
          <w:szCs w:val="24"/>
        </w:rPr>
      </w:pPr>
      <w:r>
        <w:rPr>
          <w:rFonts w:ascii="Corbel" w:hAnsi="Corbel" w:cs="ArialMT"/>
          <w:sz w:val="24"/>
          <w:szCs w:val="24"/>
        </w:rPr>
        <w:t>Novela</w:t>
      </w:r>
    </w:p>
    <w:p w:rsidR="005E6BD6" w:rsidRPr="005E6BD6" w:rsidRDefault="005E6BD6" w:rsidP="005E6BD6">
      <w:pPr>
        <w:autoSpaceDE w:val="0"/>
        <w:autoSpaceDN w:val="0"/>
        <w:adjustRightInd w:val="0"/>
        <w:spacing w:after="0" w:line="240" w:lineRule="auto"/>
        <w:jc w:val="both"/>
        <w:rPr>
          <w:rFonts w:ascii="Corbel" w:hAnsi="Corbel" w:cs="ArialMT"/>
          <w:sz w:val="24"/>
          <w:szCs w:val="24"/>
        </w:rPr>
      </w:pPr>
      <w:r w:rsidRPr="005E6BD6">
        <w:rPr>
          <w:rFonts w:ascii="Corbel" w:hAnsi="Corbel" w:cs="ArialMT"/>
          <w:sz w:val="24"/>
          <w:szCs w:val="24"/>
        </w:rPr>
        <w:t>Es un arte moderno; entendida como “un relato en prosa impreso en forma de libro, cuyos diversos elementos constitutivos… por mucho que varíen de una a otra, conforman un género distinto a cualquier tipo de manifestación narrativa existente con anterioridad”</w:t>
      </w:r>
      <w:r>
        <w:rPr>
          <w:rFonts w:ascii="Corbel" w:hAnsi="Corbel" w:cs="ArialMT"/>
          <w:sz w:val="24"/>
          <w:szCs w:val="24"/>
        </w:rPr>
        <w:t xml:space="preserve"> (Retroalimentación:  recuerda que s</w:t>
      </w:r>
      <w:r w:rsidRPr="005E6BD6">
        <w:rPr>
          <w:rFonts w:ascii="Corbel" w:hAnsi="Corbel" w:cs="ArialMT"/>
          <w:sz w:val="24"/>
          <w:szCs w:val="24"/>
        </w:rPr>
        <w:t>u historia tiene alrededor de cuatro siglos; y es que, aunque el relato existía desde tiempos remotos, no fue sino hasta hace cuatrocientos años que la narración fue cobrando formas distintas, hasta constituirse en la novela</w:t>
      </w:r>
      <w:r>
        <w:rPr>
          <w:rFonts w:ascii="Corbel" w:hAnsi="Corbel" w:cs="ArialMT"/>
          <w:sz w:val="24"/>
          <w:szCs w:val="24"/>
        </w:rPr>
        <w:t>).</w:t>
      </w:r>
    </w:p>
    <w:p w:rsidR="006734F4" w:rsidRPr="00F47B97" w:rsidRDefault="006734F4" w:rsidP="005F628D">
      <w:pPr>
        <w:pStyle w:val="NormalWeb"/>
        <w:numPr>
          <w:ilvl w:val="0"/>
          <w:numId w:val="2"/>
        </w:numPr>
        <w:shd w:val="clear" w:color="auto" w:fill="FFFFFF"/>
        <w:jc w:val="both"/>
        <w:rPr>
          <w:rFonts w:ascii="Corbel" w:hAnsi="Corbel" w:cs="Helvetica"/>
        </w:rPr>
      </w:pPr>
      <w:r w:rsidRPr="00F47B97">
        <w:rPr>
          <w:rFonts w:ascii="Corbel" w:hAnsi="Corbel" w:cs="Helvetica"/>
        </w:rPr>
        <w:t>Tipos de novela según su contenido temático.</w:t>
      </w:r>
    </w:p>
    <w:p w:rsidR="006734F4" w:rsidRPr="00F47B97" w:rsidRDefault="006734F4" w:rsidP="00FE6DCD">
      <w:pPr>
        <w:autoSpaceDE w:val="0"/>
        <w:autoSpaceDN w:val="0"/>
        <w:adjustRightInd w:val="0"/>
        <w:spacing w:after="0" w:line="240" w:lineRule="auto"/>
        <w:jc w:val="both"/>
        <w:rPr>
          <w:rFonts w:ascii="Corbel" w:hAnsi="Corbel" w:cs="Arial"/>
          <w:sz w:val="24"/>
          <w:szCs w:val="24"/>
        </w:rPr>
      </w:pPr>
      <w:r w:rsidRPr="00F47B97">
        <w:rPr>
          <w:rFonts w:ascii="Corbel" w:hAnsi="Corbel" w:cs="ArialMT"/>
          <w:sz w:val="24"/>
          <w:szCs w:val="24"/>
        </w:rPr>
        <w:t xml:space="preserve"> </w:t>
      </w:r>
      <w:r w:rsidR="00FE6DCD" w:rsidRPr="00F47B97">
        <w:rPr>
          <w:rFonts w:ascii="Corbel" w:hAnsi="Corbel" w:cs="Arial"/>
          <w:sz w:val="24"/>
          <w:szCs w:val="24"/>
        </w:rPr>
        <w:t>Aventuras, caballerías, p</w:t>
      </w:r>
      <w:r w:rsidRPr="00F47B97">
        <w:rPr>
          <w:rFonts w:ascii="Corbel" w:hAnsi="Corbel" w:cs="Arial"/>
          <w:sz w:val="24"/>
          <w:szCs w:val="24"/>
        </w:rPr>
        <w:t xml:space="preserve">astoril: </w:t>
      </w:r>
      <w:r w:rsidR="00FE6DCD" w:rsidRPr="00F47B97">
        <w:rPr>
          <w:rFonts w:ascii="Corbel" w:hAnsi="Corbel" w:cs="Arial"/>
          <w:sz w:val="24"/>
          <w:szCs w:val="24"/>
        </w:rPr>
        <w:t xml:space="preserve">didáctica, </w:t>
      </w:r>
      <w:r w:rsidR="00F47B97" w:rsidRPr="00F47B97">
        <w:rPr>
          <w:rFonts w:ascii="Corbel" w:hAnsi="Corbel" w:cs="Arial"/>
          <w:sz w:val="24"/>
          <w:szCs w:val="24"/>
        </w:rPr>
        <w:t>gótica</w:t>
      </w:r>
      <w:r w:rsidR="00FE6DCD" w:rsidRPr="00F47B97">
        <w:rPr>
          <w:rFonts w:ascii="Corbel" w:hAnsi="Corbel" w:cs="Arial"/>
          <w:sz w:val="24"/>
          <w:szCs w:val="24"/>
        </w:rPr>
        <w:t xml:space="preserve">, de costumbres, policiaca, histórica, </w:t>
      </w:r>
      <w:r w:rsidR="00F47B97" w:rsidRPr="00F47B97">
        <w:rPr>
          <w:rFonts w:ascii="Corbel" w:hAnsi="Corbel" w:cs="Arial"/>
          <w:sz w:val="24"/>
          <w:szCs w:val="24"/>
        </w:rPr>
        <w:t>ideológica</w:t>
      </w:r>
      <w:r w:rsidR="00FE6DCD" w:rsidRPr="00F47B97">
        <w:rPr>
          <w:rFonts w:ascii="Corbel" w:hAnsi="Corbel" w:cs="Arial"/>
          <w:sz w:val="24"/>
          <w:szCs w:val="24"/>
        </w:rPr>
        <w:t xml:space="preserve">, psicológica,  social, ciencia ficción. </w:t>
      </w:r>
      <w:r w:rsidR="005E6BD6">
        <w:rPr>
          <w:rFonts w:ascii="Corbel" w:hAnsi="Corbel" w:cs="Arial"/>
          <w:sz w:val="24"/>
          <w:szCs w:val="24"/>
        </w:rPr>
        <w:t xml:space="preserve">(Retroalimentación: </w:t>
      </w:r>
      <w:r w:rsidR="005E6BD6" w:rsidRPr="005E6BD6">
        <w:rPr>
          <w:rFonts w:ascii="Corbel" w:hAnsi="Corbel" w:cs="Arial"/>
          <w:sz w:val="24"/>
          <w:szCs w:val="24"/>
        </w:rPr>
        <w:t>Es importante considerar que, si una novela se clasifica en un tipo u otro, no necesariamente es ajena a tomar alguna otra clasificación en la construcción de la historia</w:t>
      </w:r>
      <w:r w:rsidR="005E6BD6">
        <w:rPr>
          <w:rFonts w:ascii="Corbel" w:hAnsi="Corbel" w:cs="Arial"/>
          <w:sz w:val="24"/>
          <w:szCs w:val="24"/>
        </w:rPr>
        <w:t>.)</w:t>
      </w:r>
    </w:p>
    <w:p w:rsidR="006734F4" w:rsidRPr="00F47B97" w:rsidRDefault="006734F4" w:rsidP="00FE6DCD">
      <w:pPr>
        <w:pStyle w:val="NormalWeb"/>
        <w:numPr>
          <w:ilvl w:val="0"/>
          <w:numId w:val="2"/>
        </w:numPr>
        <w:shd w:val="clear" w:color="auto" w:fill="FFFFFF"/>
        <w:jc w:val="both"/>
        <w:rPr>
          <w:rFonts w:ascii="Corbel" w:hAnsi="Corbel" w:cs="Helvetica"/>
        </w:rPr>
      </w:pPr>
      <w:r w:rsidRPr="00F47B97">
        <w:rPr>
          <w:rFonts w:ascii="Corbel" w:hAnsi="Corbel" w:cs="Helvetica"/>
        </w:rPr>
        <w:t xml:space="preserve">Estructura </w:t>
      </w:r>
      <w:r w:rsidR="005E6BD6">
        <w:rPr>
          <w:rFonts w:ascii="Corbel" w:hAnsi="Corbel" w:cs="Helvetica"/>
        </w:rPr>
        <w:t>interna</w:t>
      </w:r>
      <w:r w:rsidR="00FE6DCD" w:rsidRPr="00F47B97">
        <w:rPr>
          <w:rFonts w:ascii="Corbel" w:hAnsi="Corbel" w:cs="Helvetica"/>
        </w:rPr>
        <w:t xml:space="preserve"> de la novela </w:t>
      </w:r>
    </w:p>
    <w:p w:rsidR="006734F4" w:rsidRPr="00630267" w:rsidDel="00F538CA" w:rsidRDefault="006734F4" w:rsidP="005E6BD6">
      <w:pPr>
        <w:pStyle w:val="NormalWeb"/>
        <w:shd w:val="clear" w:color="auto" w:fill="FFFFFF"/>
        <w:jc w:val="both"/>
        <w:rPr>
          <w:del w:id="2" w:author="Sara Zuleima Padilla Fernández" w:date="2018-01-11T14:56:00Z"/>
          <w:rFonts w:ascii="Corbel" w:hAnsi="Corbel" w:cs="ArialMT"/>
        </w:rPr>
      </w:pPr>
      <w:r w:rsidRPr="00F47B97">
        <w:rPr>
          <w:rFonts w:ascii="Corbel" w:hAnsi="Corbel" w:cs="Arial"/>
          <w:iCs/>
        </w:rPr>
        <w:t>Planteamiento</w:t>
      </w:r>
      <w:r w:rsidR="00FE6DCD" w:rsidRPr="00F47B97">
        <w:rPr>
          <w:rFonts w:ascii="Corbel" w:hAnsi="Corbel" w:cs="Arial"/>
        </w:rPr>
        <w:t>, n</w:t>
      </w:r>
      <w:r w:rsidRPr="00F47B97">
        <w:rPr>
          <w:rFonts w:ascii="Corbel" w:hAnsi="Corbel" w:cs="Arial"/>
          <w:iCs/>
        </w:rPr>
        <w:t>udo o desarrollo</w:t>
      </w:r>
      <w:r w:rsidR="00FE6DCD" w:rsidRPr="00F47B97">
        <w:rPr>
          <w:rFonts w:ascii="Corbel" w:hAnsi="Corbel" w:cs="Arial"/>
          <w:iCs/>
        </w:rPr>
        <w:t>, d</w:t>
      </w:r>
      <w:r w:rsidR="00FE6DCD" w:rsidRPr="00F47B97">
        <w:rPr>
          <w:rFonts w:ascii="Corbel" w:hAnsi="Corbel" w:cs="ArialMT"/>
        </w:rPr>
        <w:t>esenlace</w:t>
      </w:r>
      <w:bookmarkEnd w:id="0"/>
      <w:r w:rsidR="005E6BD6">
        <w:rPr>
          <w:rFonts w:ascii="Corbel" w:hAnsi="Corbel" w:cs="ArialMT"/>
        </w:rPr>
        <w:t>. (Retroalimentación:</w:t>
      </w:r>
      <w:r w:rsidR="005E6BD6" w:rsidRPr="005E6BD6">
        <w:t xml:space="preserve"> </w:t>
      </w:r>
      <w:r w:rsidR="005E6BD6" w:rsidRPr="005E6BD6">
        <w:rPr>
          <w:rFonts w:ascii="Corbel" w:hAnsi="Corbel" w:cs="ArialMT"/>
        </w:rPr>
        <w:t>debes recordar que en toda narración hay tres partes en su estructura interna: planteamiento, nudo o desarrollo y desenlace, que en el caso de la novela tiene un tratamiento largo a diferencia de lo que ocurre en el cuento.</w:t>
      </w:r>
      <w:r w:rsidR="005E6BD6">
        <w:rPr>
          <w:rFonts w:ascii="Corbel" w:hAnsi="Corbel" w:cs="ArialMT"/>
        </w:rPr>
        <w:t>)</w:t>
      </w:r>
      <w:del w:id="3" w:author="Sara Zuleima Padilla Fernández" w:date="2018-01-11T14:56:00Z">
        <w:r w:rsidRPr="00F47B97" w:rsidDel="00F538CA">
          <w:rPr>
            <w:rFonts w:ascii="Corbel" w:hAnsi="Corbel" w:cs="Arial"/>
          </w:rPr>
          <w:delText>Los dos constituyentes fundamentales de una obra narrativa son la historia y el</w:delText>
        </w:r>
      </w:del>
    </w:p>
    <w:p w:rsidR="006734F4" w:rsidRPr="00F47B97" w:rsidDel="00F538CA" w:rsidRDefault="006734F4" w:rsidP="005E6BD6">
      <w:pPr>
        <w:pStyle w:val="NormalWeb"/>
        <w:jc w:val="both"/>
        <w:rPr>
          <w:del w:id="4" w:author="Sara Zuleima Padilla Fernández" w:date="2018-01-11T14:56:00Z"/>
          <w:rFonts w:ascii="Corbel" w:hAnsi="Corbel" w:cs="ArialMT"/>
        </w:rPr>
      </w:pPr>
      <w:del w:id="5" w:author="Sara Zuleima Padilla Fernández" w:date="2018-01-11T14:56:00Z">
        <w:r w:rsidRPr="00F47B97" w:rsidDel="00F538CA">
          <w:rPr>
            <w:rFonts w:ascii="Corbel" w:hAnsi="Corbel" w:cs="ArialMT"/>
          </w:rPr>
          <w:delText>discurso, cita Fournier Marcos (2002). La historia, expone: “consiste en la relación</w:delText>
        </w:r>
      </w:del>
    </w:p>
    <w:p w:rsidR="006734F4" w:rsidRPr="00F47B97" w:rsidDel="00F538CA" w:rsidRDefault="006734F4" w:rsidP="005E6BD6">
      <w:pPr>
        <w:pStyle w:val="NormalWeb"/>
        <w:jc w:val="both"/>
        <w:rPr>
          <w:del w:id="6" w:author="Sara Zuleima Padilla Fernández" w:date="2018-01-11T14:56:00Z"/>
          <w:rFonts w:ascii="Corbel" w:hAnsi="Corbel" w:cs="Arial"/>
        </w:rPr>
      </w:pPr>
      <w:del w:id="7" w:author="Sara Zuleima Padilla Fernández" w:date="2018-01-11T14:56:00Z">
        <w:r w:rsidRPr="00F47B97" w:rsidDel="00F538CA">
          <w:rPr>
            <w:rFonts w:ascii="Corbel" w:hAnsi="Corbel" w:cs="Arial"/>
          </w:rPr>
          <w:delText>de sucesos narrados; el discurso es la forma en cómo son presentados los hechos</w:delText>
        </w:r>
      </w:del>
    </w:p>
    <w:p w:rsidR="006734F4" w:rsidRPr="00F47B97" w:rsidDel="00F538CA" w:rsidRDefault="006734F4" w:rsidP="005E6BD6">
      <w:pPr>
        <w:pStyle w:val="NormalWeb"/>
        <w:jc w:val="both"/>
        <w:rPr>
          <w:del w:id="8" w:author="Sara Zuleima Padilla Fernández" w:date="2018-01-11T14:56:00Z"/>
          <w:rFonts w:ascii="Corbel" w:hAnsi="Corbel" w:cs="Arial"/>
        </w:rPr>
      </w:pPr>
      <w:del w:id="9" w:author="Sara Zuleima Padilla Fernández" w:date="2018-01-11T14:56:00Z">
        <w:r w:rsidRPr="00F47B97" w:rsidDel="00F538CA">
          <w:rPr>
            <w:rFonts w:ascii="Corbel" w:hAnsi="Corbel" w:cs="Arial"/>
          </w:rPr>
          <w:delText>por el narrador, incluye los recursos de los que se vale el autor para decirlo. La</w:delText>
        </w:r>
      </w:del>
    </w:p>
    <w:p w:rsidR="006734F4" w:rsidRPr="00F47B97" w:rsidDel="00F538CA" w:rsidRDefault="006734F4" w:rsidP="005E6BD6">
      <w:pPr>
        <w:pStyle w:val="NormalWeb"/>
        <w:jc w:val="both"/>
        <w:rPr>
          <w:del w:id="10" w:author="Sara Zuleima Padilla Fernández" w:date="2018-01-11T14:56:00Z"/>
          <w:rFonts w:ascii="Corbel" w:hAnsi="Corbel" w:cs="ArialMT"/>
        </w:rPr>
      </w:pPr>
      <w:del w:id="11" w:author="Sara Zuleima Padilla Fernández" w:date="2018-01-11T14:56:00Z">
        <w:r w:rsidRPr="00F47B97" w:rsidDel="00F538CA">
          <w:rPr>
            <w:rFonts w:ascii="Corbel" w:hAnsi="Corbel" w:cs="ArialMT"/>
          </w:rPr>
          <w:delText>historia es lo que se narra y el discurso es cómo se narra”.</w:delText>
        </w:r>
      </w:del>
    </w:p>
    <w:p w:rsidR="006734F4" w:rsidRPr="00F47B97" w:rsidDel="00F538CA" w:rsidRDefault="006734F4" w:rsidP="005E6BD6">
      <w:pPr>
        <w:pStyle w:val="NormalWeb"/>
        <w:jc w:val="both"/>
        <w:rPr>
          <w:del w:id="12" w:author="Sara Zuleima Padilla Fernández" w:date="2018-01-11T14:56:00Z"/>
          <w:rFonts w:ascii="Corbel" w:hAnsi="Corbel" w:cs="ArialMT"/>
        </w:rPr>
      </w:pPr>
      <w:del w:id="13" w:author="Sara Zuleima Padilla Fernández" w:date="2018-01-11T14:56:00Z">
        <w:r w:rsidRPr="00F47B97" w:rsidDel="00F538CA">
          <w:rPr>
            <w:rFonts w:ascii="Corbel" w:hAnsi="Corbel" w:cs="ArialMT"/>
          </w:rPr>
          <w:delText>Dice Goytisolo (2013) que la novela “es un relato en prosa impreso en forma de libro,</w:delText>
        </w:r>
      </w:del>
    </w:p>
    <w:p w:rsidR="006734F4" w:rsidRPr="00F47B97" w:rsidDel="00F538CA" w:rsidRDefault="006734F4" w:rsidP="005E6BD6">
      <w:pPr>
        <w:pStyle w:val="NormalWeb"/>
        <w:jc w:val="both"/>
        <w:rPr>
          <w:del w:id="14" w:author="Sara Zuleima Padilla Fernández" w:date="2018-01-11T14:56:00Z"/>
          <w:rFonts w:ascii="Corbel" w:hAnsi="Corbel" w:cs="Arial"/>
        </w:rPr>
      </w:pPr>
      <w:del w:id="15" w:author="Sara Zuleima Padilla Fernández" w:date="2018-01-11T14:56:00Z">
        <w:r w:rsidRPr="00F47B97" w:rsidDel="00F538CA">
          <w:rPr>
            <w:rFonts w:ascii="Corbel" w:hAnsi="Corbel" w:cs="Arial"/>
          </w:rPr>
          <w:delText>cuyos diversos elementos constitutivos – argumento, personajes, estructura, estilo,</w:delText>
        </w:r>
      </w:del>
    </w:p>
    <w:p w:rsidR="006734F4" w:rsidRPr="00F47B97" w:rsidDel="00F538CA" w:rsidRDefault="006734F4" w:rsidP="005E6BD6">
      <w:pPr>
        <w:pStyle w:val="NormalWeb"/>
        <w:jc w:val="both"/>
        <w:rPr>
          <w:del w:id="16" w:author="Sara Zuleima Padilla Fernández" w:date="2018-01-11T14:56:00Z"/>
          <w:rFonts w:ascii="Corbel" w:hAnsi="Corbel" w:cs="Arial"/>
        </w:rPr>
      </w:pPr>
      <w:del w:id="17" w:author="Sara Zuleima Padilla Fernández" w:date="2018-01-11T14:56:00Z">
        <w:r w:rsidRPr="00F47B97" w:rsidDel="00F538CA">
          <w:rPr>
            <w:rFonts w:ascii="Corbel" w:hAnsi="Corbel" w:cs="Arial"/>
          </w:rPr>
          <w:delText>etc., – por mucho que varíen de una obra a otra, conforma un género distinto a</w:delText>
        </w:r>
      </w:del>
    </w:p>
    <w:p w:rsidR="006734F4" w:rsidRPr="00F47B97" w:rsidDel="00F538CA" w:rsidRDefault="006734F4" w:rsidP="005E6BD6">
      <w:pPr>
        <w:pStyle w:val="NormalWeb"/>
        <w:jc w:val="both"/>
        <w:rPr>
          <w:del w:id="18" w:author="Sara Zuleima Padilla Fernández" w:date="2018-01-11T14:56:00Z"/>
          <w:rFonts w:ascii="Corbel" w:hAnsi="Corbel" w:cs="ArialMT"/>
        </w:rPr>
      </w:pPr>
      <w:del w:id="19" w:author="Sara Zuleima Padilla Fernández" w:date="2018-01-11T14:56:00Z">
        <w:r w:rsidRPr="00F47B97" w:rsidDel="00F538CA">
          <w:rPr>
            <w:rFonts w:ascii="Corbel" w:hAnsi="Corbel" w:cs="ArialMT"/>
          </w:rPr>
          <w:delText>cualquier tipo de manifestación narrativa existente con anterioridad”. Así pues, esta</w:delText>
        </w:r>
      </w:del>
    </w:p>
    <w:p w:rsidR="006734F4" w:rsidRPr="00F47B97" w:rsidDel="00F538CA" w:rsidRDefault="006734F4" w:rsidP="005E6BD6">
      <w:pPr>
        <w:pStyle w:val="NormalWeb"/>
        <w:jc w:val="both"/>
        <w:rPr>
          <w:del w:id="20" w:author="Sara Zuleima Padilla Fernández" w:date="2018-01-11T14:56:00Z"/>
          <w:rFonts w:ascii="Corbel" w:hAnsi="Corbel" w:cs="Arial"/>
        </w:rPr>
      </w:pPr>
      <w:del w:id="21" w:author="Sara Zuleima Padilla Fernández" w:date="2018-01-11T14:56:00Z">
        <w:r w:rsidRPr="00F47B97" w:rsidDel="00F538CA">
          <w:rPr>
            <w:rFonts w:ascii="Corbel" w:hAnsi="Corbel" w:cs="Arial"/>
          </w:rPr>
          <w:delText>es otra distinción que caracteriza a la novela: sus elementos principales pueden ser</w:delText>
        </w:r>
      </w:del>
    </w:p>
    <w:p w:rsidR="006734F4" w:rsidRPr="00F47B97" w:rsidDel="00F538CA" w:rsidRDefault="006734F4" w:rsidP="005E6BD6">
      <w:pPr>
        <w:pStyle w:val="NormalWeb"/>
        <w:jc w:val="both"/>
        <w:rPr>
          <w:del w:id="22" w:author="Sara Zuleima Padilla Fernández" w:date="2018-01-11T14:56:00Z"/>
          <w:rFonts w:ascii="Corbel" w:hAnsi="Corbel" w:cs="Arial"/>
        </w:rPr>
      </w:pPr>
      <w:del w:id="23" w:author="Sara Zuleima Padilla Fernández" w:date="2018-01-11T14:56:00Z">
        <w:r w:rsidRPr="00F47B97" w:rsidDel="00F538CA">
          <w:rPr>
            <w:rFonts w:ascii="Corbel" w:hAnsi="Corbel" w:cs="Arial"/>
          </w:rPr>
          <w:delText>diferentes de una obra a otra, pero eso no quita que la novela, como subgénero,</w:delText>
        </w:r>
      </w:del>
    </w:p>
    <w:p w:rsidR="006734F4" w:rsidRPr="00F47B97" w:rsidDel="00F538CA" w:rsidRDefault="006734F4" w:rsidP="005E6BD6">
      <w:pPr>
        <w:pStyle w:val="NormalWeb"/>
        <w:jc w:val="both"/>
        <w:rPr>
          <w:del w:id="24" w:author="Sara Zuleima Padilla Fernández" w:date="2018-01-11T14:56:00Z"/>
          <w:rFonts w:ascii="Corbel" w:hAnsi="Corbel" w:cs="Arial"/>
        </w:rPr>
      </w:pPr>
      <w:del w:id="25" w:author="Sara Zuleima Padilla Fernández" w:date="2018-01-11T14:56:00Z">
        <w:r w:rsidRPr="00F47B97" w:rsidDel="00F538CA">
          <w:rPr>
            <w:rFonts w:ascii="Corbel" w:hAnsi="Corbel" w:cs="Arial"/>
          </w:rPr>
          <w:delText>tenga un sello de identidad común.</w:delText>
        </w:r>
      </w:del>
    </w:p>
    <w:p w:rsidR="006734F4" w:rsidRPr="00F47B97" w:rsidDel="00F538CA" w:rsidRDefault="006734F4" w:rsidP="005E6BD6">
      <w:pPr>
        <w:pStyle w:val="NormalWeb"/>
        <w:jc w:val="both"/>
        <w:rPr>
          <w:del w:id="26" w:author="Sara Zuleima Padilla Fernández" w:date="2018-01-11T14:56:00Z"/>
          <w:rFonts w:ascii="Corbel" w:hAnsi="Corbel" w:cs="ArialMT"/>
        </w:rPr>
      </w:pPr>
      <w:del w:id="27" w:author="Sara Zuleima Padilla Fernández" w:date="2018-01-11T14:56:00Z">
        <w:r w:rsidRPr="00F47B97" w:rsidDel="00F538CA">
          <w:rPr>
            <w:rFonts w:ascii="Corbel" w:hAnsi="Corbel" w:cs="ArialMT"/>
          </w:rPr>
          <w:delText>Aunque hay diferentes orientaciones de clasificación, si nos guiamos por la historia</w:delText>
        </w:r>
      </w:del>
    </w:p>
    <w:p w:rsidR="006734F4" w:rsidRPr="00F47B97" w:rsidDel="00F538CA" w:rsidRDefault="006734F4" w:rsidP="005E6BD6">
      <w:pPr>
        <w:pStyle w:val="NormalWeb"/>
        <w:jc w:val="both"/>
        <w:rPr>
          <w:del w:id="28" w:author="Sara Zuleima Padilla Fernández" w:date="2018-01-11T14:56:00Z"/>
          <w:rFonts w:ascii="Corbel" w:hAnsi="Corbel" w:cs="Arial"/>
        </w:rPr>
      </w:pPr>
      <w:del w:id="29" w:author="Sara Zuleima Padilla Fernández" w:date="2018-01-11T14:56:00Z">
        <w:r w:rsidRPr="00F47B97" w:rsidDel="00F538CA">
          <w:rPr>
            <w:rFonts w:ascii="Corbel" w:hAnsi="Corbel" w:cs="Arial"/>
          </w:rPr>
          <w:delText>y el discurso como elementos rectores, en la primera se consideran los personajes,</w:delText>
        </w:r>
      </w:del>
    </w:p>
    <w:p w:rsidR="006734F4" w:rsidRPr="00F47B97" w:rsidDel="00F538CA" w:rsidRDefault="006734F4" w:rsidP="005E6BD6">
      <w:pPr>
        <w:pStyle w:val="NormalWeb"/>
        <w:jc w:val="both"/>
        <w:rPr>
          <w:del w:id="30" w:author="Sara Zuleima Padilla Fernández" w:date="2018-01-11T14:56:00Z"/>
          <w:rFonts w:ascii="Corbel" w:hAnsi="Corbel" w:cs="Arial"/>
        </w:rPr>
      </w:pPr>
      <w:del w:id="31" w:author="Sara Zuleima Padilla Fernández" w:date="2018-01-11T14:56:00Z">
        <w:r w:rsidRPr="00F47B97" w:rsidDel="00F538CA">
          <w:rPr>
            <w:rFonts w:ascii="Corbel" w:hAnsi="Corbel" w:cs="Arial"/>
          </w:rPr>
          <w:delText>las acciones, las funciones y las esferas de acción; y en el discurso se contempla la</w:delText>
        </w:r>
      </w:del>
    </w:p>
    <w:p w:rsidR="006734F4" w:rsidRPr="00F47B97" w:rsidDel="00F538CA" w:rsidRDefault="006734F4" w:rsidP="005E6BD6">
      <w:pPr>
        <w:pStyle w:val="NormalWeb"/>
        <w:jc w:val="both"/>
        <w:rPr>
          <w:del w:id="32" w:author="Sara Zuleima Padilla Fernández" w:date="2018-01-11T14:56:00Z"/>
          <w:rFonts w:ascii="Corbel" w:hAnsi="Corbel" w:cs="Arial"/>
        </w:rPr>
      </w:pPr>
      <w:del w:id="33" w:author="Sara Zuleima Padilla Fernández" w:date="2018-01-11T14:56:00Z">
        <w:r w:rsidRPr="00F47B97" w:rsidDel="00F538CA">
          <w:rPr>
            <w:rFonts w:ascii="Corbel" w:hAnsi="Corbel" w:cs="Arial"/>
          </w:rPr>
          <w:delText>forma en cómo se hace la narración, que puede ser externa o interna.</w:delText>
        </w:r>
      </w:del>
    </w:p>
    <w:p w:rsidR="006734F4" w:rsidRPr="00F47B97" w:rsidDel="00F538CA" w:rsidRDefault="006734F4" w:rsidP="005E6BD6">
      <w:pPr>
        <w:pStyle w:val="NormalWeb"/>
        <w:jc w:val="both"/>
        <w:rPr>
          <w:del w:id="34" w:author="Sara Zuleima Padilla Fernández" w:date="2018-01-11T14:56:00Z"/>
          <w:rFonts w:ascii="Corbel" w:hAnsi="Corbel" w:cs="Arial"/>
          <w:bCs/>
        </w:rPr>
      </w:pPr>
      <w:del w:id="35" w:author="Sara Zuleima Padilla Fernández" w:date="2018-01-11T14:56:00Z">
        <w:r w:rsidRPr="00F47B97" w:rsidDel="00F538CA">
          <w:rPr>
            <w:rFonts w:ascii="Corbel" w:hAnsi="Corbel" w:cs="Arial"/>
            <w:bCs/>
          </w:rPr>
          <w:delText>La historia</w:delText>
        </w:r>
      </w:del>
    </w:p>
    <w:p w:rsidR="006734F4" w:rsidRPr="00F47B97" w:rsidDel="00F538CA" w:rsidRDefault="006734F4" w:rsidP="005E6BD6">
      <w:pPr>
        <w:pStyle w:val="NormalWeb"/>
        <w:jc w:val="both"/>
        <w:rPr>
          <w:del w:id="36" w:author="Sara Zuleima Padilla Fernández" w:date="2018-01-11T14:56:00Z"/>
          <w:rFonts w:ascii="Corbel" w:hAnsi="Corbel" w:cs="ArialMT"/>
        </w:rPr>
      </w:pPr>
      <w:del w:id="37" w:author="Sara Zuleima Padilla Fernández" w:date="2018-01-11T14:56:00Z">
        <w:r w:rsidRPr="00F47B97" w:rsidDel="00F538CA">
          <w:rPr>
            <w:rFonts w:ascii="Corbel" w:hAnsi="Corbel" w:cs="Arial-ItalicMT"/>
            <w:iCs/>
          </w:rPr>
          <w:delText xml:space="preserve">• </w:delText>
        </w:r>
        <w:r w:rsidRPr="00F47B97" w:rsidDel="00F538CA">
          <w:rPr>
            <w:rFonts w:ascii="Corbel" w:hAnsi="Corbel" w:cs="Arial"/>
            <w:iCs/>
          </w:rPr>
          <w:delText xml:space="preserve">Personajes. </w:delText>
        </w:r>
        <w:r w:rsidRPr="00F47B97" w:rsidDel="00F538CA">
          <w:rPr>
            <w:rFonts w:ascii="Corbel" w:hAnsi="Corbel" w:cs="ArialMT"/>
          </w:rPr>
          <w:delText>Refleja el desarrollo personal de quienes participan en la historia,</w:delText>
        </w:r>
      </w:del>
    </w:p>
    <w:p w:rsidR="006734F4" w:rsidRPr="00F47B97" w:rsidDel="00F538CA" w:rsidRDefault="006734F4" w:rsidP="005E6BD6">
      <w:pPr>
        <w:pStyle w:val="NormalWeb"/>
        <w:jc w:val="both"/>
        <w:rPr>
          <w:del w:id="38" w:author="Sara Zuleima Padilla Fernández" w:date="2018-01-11T14:56:00Z"/>
          <w:rFonts w:ascii="Corbel" w:hAnsi="Corbel" w:cs="Arial"/>
        </w:rPr>
      </w:pPr>
      <w:del w:id="39" w:author="Sara Zuleima Padilla Fernández" w:date="2018-01-11T14:56:00Z">
        <w:r w:rsidRPr="00F47B97" w:rsidDel="00F538CA">
          <w:rPr>
            <w:rFonts w:ascii="Corbel" w:hAnsi="Corbel" w:cs="Arial"/>
          </w:rPr>
          <w:delText>se detalla su caracterización en el tiempo y espacio en que se narran los</w:delText>
        </w:r>
      </w:del>
    </w:p>
    <w:p w:rsidR="006734F4" w:rsidRPr="00F47B97" w:rsidDel="00F538CA" w:rsidRDefault="006734F4" w:rsidP="005E6BD6">
      <w:pPr>
        <w:pStyle w:val="NormalWeb"/>
        <w:jc w:val="both"/>
        <w:rPr>
          <w:del w:id="40" w:author="Sara Zuleima Padilla Fernández" w:date="2018-01-11T14:56:00Z"/>
          <w:rFonts w:ascii="Corbel" w:hAnsi="Corbel" w:cs="Arial"/>
        </w:rPr>
      </w:pPr>
      <w:del w:id="41" w:author="Sara Zuleima Padilla Fernández" w:date="2018-01-11T14:56:00Z">
        <w:r w:rsidRPr="00F47B97" w:rsidDel="00F538CA">
          <w:rPr>
            <w:rFonts w:ascii="Corbel" w:hAnsi="Corbel" w:cs="Arial"/>
          </w:rPr>
          <w:delText>hechos. Los personajes pueden ser personas, animales o cosas.</w:delText>
        </w:r>
      </w:del>
    </w:p>
    <w:p w:rsidR="006734F4" w:rsidRPr="00F47B97" w:rsidDel="00F538CA" w:rsidRDefault="006734F4" w:rsidP="005E6BD6">
      <w:pPr>
        <w:pStyle w:val="NormalWeb"/>
        <w:jc w:val="both"/>
        <w:rPr>
          <w:del w:id="42" w:author="Sara Zuleima Padilla Fernández" w:date="2018-01-11T14:56:00Z"/>
          <w:rFonts w:ascii="Corbel" w:hAnsi="Corbel" w:cs="ArialMT"/>
        </w:rPr>
      </w:pPr>
      <w:del w:id="43" w:author="Sara Zuleima Padilla Fernández" w:date="2018-01-11T14:56:00Z">
        <w:r w:rsidRPr="00F47B97" w:rsidDel="00F538CA">
          <w:rPr>
            <w:rFonts w:ascii="Corbel" w:hAnsi="Corbel" w:cs="Arial-ItalicMT"/>
            <w:iCs/>
          </w:rPr>
          <w:delText xml:space="preserve">• </w:delText>
        </w:r>
        <w:r w:rsidRPr="00F47B97" w:rsidDel="00F538CA">
          <w:rPr>
            <w:rFonts w:ascii="Corbel" w:hAnsi="Corbel" w:cs="Arial"/>
            <w:iCs/>
          </w:rPr>
          <w:delText xml:space="preserve">Asunto, acción o argumento. </w:delText>
        </w:r>
        <w:r w:rsidRPr="00F47B97" w:rsidDel="00F538CA">
          <w:rPr>
            <w:rFonts w:ascii="Corbel" w:hAnsi="Corbel" w:cs="ArialMT"/>
          </w:rPr>
          <w:delText>Se refiere a la sucesión de hechos en los que</w:delText>
        </w:r>
      </w:del>
    </w:p>
    <w:p w:rsidR="006734F4" w:rsidRPr="00F47B97" w:rsidDel="00F538CA" w:rsidRDefault="006734F4" w:rsidP="005E6BD6">
      <w:pPr>
        <w:pStyle w:val="NormalWeb"/>
        <w:jc w:val="both"/>
        <w:rPr>
          <w:del w:id="44" w:author="Sara Zuleima Padilla Fernández" w:date="2018-01-11T14:56:00Z"/>
          <w:rFonts w:ascii="Corbel" w:hAnsi="Corbel" w:cs="Arial"/>
        </w:rPr>
      </w:pPr>
      <w:del w:id="45" w:author="Sara Zuleima Padilla Fernández" w:date="2018-01-11T14:56:00Z">
        <w:r w:rsidRPr="00F47B97" w:rsidDel="00F538CA">
          <w:rPr>
            <w:rFonts w:ascii="Corbel" w:hAnsi="Corbel" w:cs="Arial"/>
          </w:rPr>
          <w:delText>participan los personajes, de forma activa o pasiva.</w:delText>
        </w:r>
      </w:del>
    </w:p>
    <w:p w:rsidR="006734F4" w:rsidRPr="00F47B97" w:rsidDel="00F538CA" w:rsidRDefault="006734F4" w:rsidP="005E6BD6">
      <w:pPr>
        <w:pStyle w:val="NormalWeb"/>
        <w:jc w:val="both"/>
        <w:rPr>
          <w:del w:id="46" w:author="Sara Zuleima Padilla Fernández" w:date="2018-01-11T14:56:00Z"/>
          <w:rFonts w:ascii="Corbel" w:hAnsi="Corbel"/>
        </w:rPr>
      </w:pPr>
      <w:del w:id="47" w:author="Sara Zuleima Padilla Fernández" w:date="2018-01-11T14:56:00Z">
        <w:r w:rsidRPr="00F47B97" w:rsidDel="00F538CA">
          <w:rPr>
            <w:rFonts w:ascii="Corbel" w:hAnsi="Corbel"/>
          </w:rPr>
          <w:delText>Las funciones. Son las unidades minimas en las cuales puede dividirse un relato , independientemente si la novela  tiene divisiones por capítulos o no</w:delText>
        </w:r>
      </w:del>
    </w:p>
    <w:p w:rsidR="006734F4" w:rsidRPr="00F47B97" w:rsidDel="00F538CA" w:rsidRDefault="006734F4" w:rsidP="005E6BD6">
      <w:pPr>
        <w:pStyle w:val="NormalWeb"/>
        <w:jc w:val="both"/>
        <w:rPr>
          <w:del w:id="48" w:author="Sara Zuleima Padilla Fernández" w:date="2018-01-11T14:56:00Z"/>
          <w:rFonts w:ascii="Corbel" w:hAnsi="Corbel" w:cs="Arial"/>
        </w:rPr>
      </w:pPr>
      <w:del w:id="49" w:author="Sara Zuleima Padilla Fernández" w:date="2018-01-11T14:56:00Z">
        <w:r w:rsidRPr="00F47B97" w:rsidDel="00F538CA">
          <w:rPr>
            <w:rFonts w:ascii="Corbel" w:hAnsi="Corbel" w:cs="Arial"/>
            <w:iCs/>
          </w:rPr>
          <w:delText xml:space="preserve">Las esferas de acción. </w:delText>
        </w:r>
        <w:r w:rsidRPr="00F47B97" w:rsidDel="00F538CA">
          <w:rPr>
            <w:rFonts w:ascii="Corbel" w:hAnsi="Corbel" w:cs="Arial"/>
          </w:rPr>
          <w:delText>Son los grupos de acciones que envuelven a los</w:delText>
        </w:r>
      </w:del>
    </w:p>
    <w:p w:rsidR="00160879" w:rsidRPr="00F47B97" w:rsidRDefault="006734F4" w:rsidP="005E6BD6">
      <w:pPr>
        <w:pStyle w:val="NormalWeb"/>
        <w:jc w:val="both"/>
        <w:rPr>
          <w:rFonts w:ascii="Corbel" w:hAnsi="Corbel"/>
        </w:rPr>
      </w:pPr>
      <w:del w:id="50" w:author="Sara Zuleima Padilla Fernández" w:date="2018-01-11T14:56:00Z">
        <w:r w:rsidRPr="00F47B97" w:rsidDel="00F538CA">
          <w:rPr>
            <w:rFonts w:ascii="Corbel" w:hAnsi="Corbel" w:cs="Arial"/>
          </w:rPr>
          <w:delText>personajes o a su entorno. Por ejemplo, si un personaje es maestro, s</w:delText>
        </w:r>
      </w:del>
    </w:p>
    <w:sectPr w:rsidR="00160879" w:rsidRPr="00F47B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Arial-BoldMT">
    <w:altName w:val="Arial"/>
    <w:charset w:val="00"/>
    <w:family w:val="roman"/>
    <w:pitch w:val="variable"/>
    <w:sig w:usb0="00000003" w:usb1="00000000" w:usb2="00000000" w:usb3="00000000" w:csb0="00000001" w:csb1="00000000"/>
  </w:font>
  <w:font w:name="Arial-ItalicMT">
    <w:altName w:val="Arial"/>
    <w:panose1 w:val="00000000000000000000"/>
    <w:charset w:val="00"/>
    <w:family w:val="auto"/>
    <w:notTrueType/>
    <w:pitch w:val="default"/>
    <w:sig w:usb0="00000003" w:usb1="08070000" w:usb2="00000010" w:usb3="00000000" w:csb0="0002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C656C"/>
    <w:multiLevelType w:val="hybridMultilevel"/>
    <w:tmpl w:val="1F323DB8"/>
    <w:lvl w:ilvl="0" w:tplc="5A18C82E">
      <w:start w:val="1"/>
      <w:numFmt w:val="decimal"/>
      <w:lvlText w:val="%1."/>
      <w:lvlJc w:val="left"/>
      <w:pPr>
        <w:ind w:left="720" w:hanging="360"/>
      </w:pPr>
      <w:rPr>
        <w:rFonts w:cs="Helvetica" w:hint="default"/>
        <w:color w:val="222222"/>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7A57376"/>
    <w:multiLevelType w:val="multilevel"/>
    <w:tmpl w:val="E77AD0C6"/>
    <w:lvl w:ilvl="0">
      <w:start w:val="1"/>
      <w:numFmt w:val="decimal"/>
      <w:lvlText w:val="%1"/>
      <w:lvlJc w:val="left"/>
      <w:pPr>
        <w:ind w:left="735" w:hanging="735"/>
      </w:pPr>
      <w:rPr>
        <w:rFonts w:hint="default"/>
        <w:b/>
      </w:rPr>
    </w:lvl>
    <w:lvl w:ilvl="1">
      <w:start w:val="1"/>
      <w:numFmt w:val="decimal"/>
      <w:lvlText w:val="%1.%2"/>
      <w:lvlJc w:val="left"/>
      <w:pPr>
        <w:ind w:left="735" w:hanging="735"/>
      </w:pPr>
      <w:rPr>
        <w:rFonts w:hint="default"/>
        <w:b/>
      </w:rPr>
    </w:lvl>
    <w:lvl w:ilvl="2">
      <w:start w:val="1"/>
      <w:numFmt w:val="decimal"/>
      <w:lvlText w:val="%1.%2.%3"/>
      <w:lvlJc w:val="left"/>
      <w:pPr>
        <w:ind w:left="735" w:hanging="735"/>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58131F9A"/>
    <w:multiLevelType w:val="hybridMultilevel"/>
    <w:tmpl w:val="1F323DB8"/>
    <w:lvl w:ilvl="0" w:tplc="5A18C82E">
      <w:start w:val="1"/>
      <w:numFmt w:val="decimal"/>
      <w:lvlText w:val="%1."/>
      <w:lvlJc w:val="left"/>
      <w:pPr>
        <w:ind w:left="720" w:hanging="360"/>
      </w:pPr>
      <w:rPr>
        <w:rFonts w:cs="Helvetica" w:hint="default"/>
        <w:color w:val="222222"/>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ra Zuleima Padilla Fernández">
    <w15:presenceInfo w15:providerId="Windows Live" w15:userId="2157da8f57d9bc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4F4"/>
    <w:rsid w:val="000D6244"/>
    <w:rsid w:val="00160879"/>
    <w:rsid w:val="001F64B2"/>
    <w:rsid w:val="0042406E"/>
    <w:rsid w:val="004D00F7"/>
    <w:rsid w:val="00595EE1"/>
    <w:rsid w:val="005E6BD6"/>
    <w:rsid w:val="005F628D"/>
    <w:rsid w:val="00630267"/>
    <w:rsid w:val="006317E9"/>
    <w:rsid w:val="006734F4"/>
    <w:rsid w:val="007B3F84"/>
    <w:rsid w:val="00804DA6"/>
    <w:rsid w:val="008102C3"/>
    <w:rsid w:val="0089204F"/>
    <w:rsid w:val="008B4B57"/>
    <w:rsid w:val="00AF6E7E"/>
    <w:rsid w:val="00DA6954"/>
    <w:rsid w:val="00E1312C"/>
    <w:rsid w:val="00E84602"/>
    <w:rsid w:val="00F47B97"/>
    <w:rsid w:val="00FE6DC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078406-2785-44F9-AA36-E426FF73A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34F4"/>
  </w:style>
  <w:style w:type="paragraph" w:styleId="Ttulo1">
    <w:name w:val="heading 1"/>
    <w:basedOn w:val="Normal"/>
    <w:next w:val="Normal"/>
    <w:link w:val="Ttulo1Car"/>
    <w:uiPriority w:val="9"/>
    <w:qFormat/>
    <w:rsid w:val="006734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34F4"/>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6734F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6734F4"/>
    <w:rPr>
      <w:b/>
      <w:bCs/>
    </w:rPr>
  </w:style>
  <w:style w:type="paragraph" w:styleId="Prrafodelista">
    <w:name w:val="List Paragraph"/>
    <w:basedOn w:val="Normal"/>
    <w:uiPriority w:val="34"/>
    <w:qFormat/>
    <w:rsid w:val="006734F4"/>
    <w:pPr>
      <w:ind w:left="720"/>
      <w:contextualSpacing/>
    </w:pPr>
  </w:style>
  <w:style w:type="table" w:styleId="Tablaconcuadrcula">
    <w:name w:val="Table Grid"/>
    <w:basedOn w:val="Tablanormal"/>
    <w:uiPriority w:val="39"/>
    <w:rsid w:val="006734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6734F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734F4"/>
    <w:rPr>
      <w:rFonts w:ascii="Segoe UI" w:hAnsi="Segoe UI" w:cs="Segoe UI"/>
      <w:sz w:val="18"/>
      <w:szCs w:val="18"/>
    </w:rPr>
  </w:style>
  <w:style w:type="paragraph" w:styleId="TtulodeTDC">
    <w:name w:val="TOC Heading"/>
    <w:basedOn w:val="Ttulo1"/>
    <w:next w:val="Normal"/>
    <w:uiPriority w:val="39"/>
    <w:unhideWhenUsed/>
    <w:qFormat/>
    <w:rsid w:val="006734F4"/>
    <w:pPr>
      <w:outlineLvl w:val="9"/>
    </w:pPr>
    <w:rPr>
      <w:lang w:eastAsia="es-MX"/>
    </w:rPr>
  </w:style>
  <w:style w:type="character" w:styleId="Hipervnculo">
    <w:name w:val="Hyperlink"/>
    <w:basedOn w:val="Fuentedeprrafopredeter"/>
    <w:uiPriority w:val="99"/>
    <w:unhideWhenUsed/>
    <w:rsid w:val="006734F4"/>
    <w:rPr>
      <w:color w:val="0563C1" w:themeColor="hyperlink"/>
      <w:u w:val="single"/>
    </w:rPr>
  </w:style>
  <w:style w:type="character" w:customStyle="1" w:styleId="UnresolvedMention">
    <w:name w:val="Unresolved Mention"/>
    <w:basedOn w:val="Fuentedeprrafopredeter"/>
    <w:uiPriority w:val="99"/>
    <w:semiHidden/>
    <w:unhideWhenUsed/>
    <w:rsid w:val="006734F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5</Pages>
  <Words>2093</Words>
  <Characters>11517</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13583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admonprepa@outlook.com</dc:creator>
  <cp:keywords/>
  <dc:description/>
  <cp:lastModifiedBy>Sara Zuleima Padilla Fernández</cp:lastModifiedBy>
  <cp:revision>13</cp:revision>
  <dcterms:created xsi:type="dcterms:W3CDTF">2018-01-22T23:24:00Z</dcterms:created>
  <dcterms:modified xsi:type="dcterms:W3CDTF">2018-05-29T19:29:00Z</dcterms:modified>
</cp:coreProperties>
</file>