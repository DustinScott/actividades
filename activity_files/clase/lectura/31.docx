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24C" w:rsidRDefault="00C7081E">
      <w:pPr>
        <w:rPr>
          <w:sz w:val="28"/>
          <w:szCs w:val="28"/>
        </w:rPr>
      </w:pPr>
      <w:r w:rsidRPr="00C7081E">
        <w:rPr>
          <w:sz w:val="28"/>
          <w:szCs w:val="28"/>
        </w:rPr>
        <w:t>3.1</w:t>
      </w:r>
    </w:p>
    <w:p w:rsidR="00867423" w:rsidRDefault="00867423">
      <w:pPr>
        <w:rPr>
          <w:sz w:val="28"/>
          <w:szCs w:val="28"/>
        </w:rPr>
      </w:pPr>
      <w:r>
        <w:rPr>
          <w:sz w:val="28"/>
          <w:szCs w:val="28"/>
        </w:rPr>
        <w:t>3.2</w:t>
      </w:r>
    </w:p>
    <w:p w:rsidR="00C7081E" w:rsidRDefault="00C7081E">
      <w:pPr>
        <w:rPr>
          <w:sz w:val="28"/>
          <w:szCs w:val="28"/>
        </w:rPr>
      </w:pPr>
    </w:p>
    <w:p w:rsidR="00C7081E" w:rsidRPr="00090DB8" w:rsidRDefault="00C7081E" w:rsidP="00C7081E">
      <w:pPr>
        <w:spacing w:after="0" w:line="240" w:lineRule="auto"/>
        <w:rPr>
          <w:rFonts w:eastAsia="Times New Roman" w:cstheme="minorHAnsi"/>
          <w:sz w:val="28"/>
          <w:szCs w:val="28"/>
          <w:lang w:eastAsia="es-MX"/>
        </w:rPr>
      </w:pPr>
      <w:r w:rsidRPr="00090DB8">
        <w:rPr>
          <w:rFonts w:eastAsia="Times New Roman" w:cstheme="minorHAnsi"/>
          <w:noProof/>
          <w:color w:val="283D88"/>
          <w:sz w:val="28"/>
          <w:szCs w:val="28"/>
          <w:lang w:eastAsia="es-MX"/>
        </w:rPr>
        <w:drawing>
          <wp:inline distT="0" distB="0" distL="0" distR="0" wp14:anchorId="1FB5F55A" wp14:editId="22924973">
            <wp:extent cx="3810000" cy="2867025"/>
            <wp:effectExtent l="0" t="0" r="0" b="9525"/>
            <wp:docPr id="1" name="Imagen 1" descr="https://sites.google.com/site/metodologialeo/_/rsrc/1410651571864/unidad-ii-el-proceso-de-la-investigacion-cientifica/fases-de-la-investigacion/fasesinvestigacion.png?height=301&amp;width=40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metodologialeo/_/rsrc/1410651571864/unidad-ii-el-proceso-de-la-investigacion-cientifica/fases-de-la-investigacion/fasesinvestigacion.png?height=301&amp;width=40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67025"/>
                    </a:xfrm>
                    <a:prstGeom prst="rect">
                      <a:avLst/>
                    </a:prstGeom>
                    <a:noFill/>
                    <a:ln>
                      <a:noFill/>
                    </a:ln>
                  </pic:spPr>
                </pic:pic>
              </a:graphicData>
            </a:graphic>
          </wp:inline>
        </w:drawing>
      </w:r>
    </w:p>
    <w:p w:rsidR="00C7081E" w:rsidRPr="00090DB8" w:rsidRDefault="00C7081E" w:rsidP="00C7081E">
      <w:pPr>
        <w:spacing w:after="0" w:line="240" w:lineRule="auto"/>
        <w:rPr>
          <w:rFonts w:eastAsia="Times New Roman" w:cstheme="minorHAnsi"/>
          <w:sz w:val="28"/>
          <w:szCs w:val="28"/>
          <w:lang w:eastAsia="es-MX"/>
        </w:rPr>
      </w:pPr>
    </w:p>
    <w:p w:rsidR="00C7081E" w:rsidRPr="00090DB8" w:rsidRDefault="00C7081E" w:rsidP="00C7081E">
      <w:pPr>
        <w:spacing w:after="0" w:line="240" w:lineRule="auto"/>
        <w:rPr>
          <w:rFonts w:eastAsia="Times New Roman" w:cstheme="minorHAnsi"/>
          <w:sz w:val="28"/>
          <w:szCs w:val="28"/>
          <w:lang w:eastAsia="es-MX"/>
        </w:rPr>
      </w:pPr>
      <w:r w:rsidRPr="00090DB8">
        <w:rPr>
          <w:rFonts w:eastAsia="Times New Roman" w:cstheme="minorHAnsi"/>
          <w:sz w:val="28"/>
          <w:szCs w:val="28"/>
          <w:lang w:eastAsia="es-MX"/>
        </w:rPr>
        <w:t>FASE CONCEPTUAL</w:t>
      </w:r>
    </w:p>
    <w:p w:rsidR="00C7081E" w:rsidRPr="00090DB8" w:rsidRDefault="00C7081E" w:rsidP="00C7081E">
      <w:pPr>
        <w:spacing w:after="0" w:line="240" w:lineRule="auto"/>
        <w:rPr>
          <w:rFonts w:eastAsia="Times New Roman" w:cstheme="minorHAnsi"/>
          <w:color w:val="000000"/>
          <w:sz w:val="28"/>
          <w:szCs w:val="28"/>
          <w:lang w:eastAsia="es-MX"/>
        </w:rPr>
      </w:pPr>
    </w:p>
    <w:p w:rsidR="00C7081E" w:rsidRPr="00090DB8" w:rsidRDefault="00C7081E" w:rsidP="00C7081E">
      <w:pPr>
        <w:spacing w:after="0" w:line="240" w:lineRule="auto"/>
        <w:rPr>
          <w:rFonts w:eastAsia="Times New Roman" w:cstheme="minorHAnsi"/>
          <w:sz w:val="28"/>
          <w:szCs w:val="28"/>
          <w:lang w:eastAsia="es-MX"/>
        </w:rPr>
      </w:pPr>
      <w:r w:rsidRPr="00090DB8">
        <w:rPr>
          <w:rFonts w:eastAsia="Times New Roman" w:cstheme="minorHAnsi"/>
          <w:color w:val="000000"/>
          <w:sz w:val="28"/>
          <w:szCs w:val="28"/>
          <w:lang w:eastAsia="es-MX"/>
        </w:rPr>
        <w:t>Responde a las preguntas ¿Qué se va a investigar?, ¿Cuál es la base teórica del problema?</w:t>
      </w:r>
    </w:p>
    <w:p w:rsidR="00C7081E" w:rsidRPr="00090DB8" w:rsidRDefault="00C7081E" w:rsidP="00C7081E">
      <w:pPr>
        <w:spacing w:after="0" w:line="240" w:lineRule="auto"/>
        <w:rPr>
          <w:rFonts w:eastAsia="Times New Roman" w:cstheme="minorHAnsi"/>
          <w:sz w:val="28"/>
          <w:szCs w:val="28"/>
          <w:lang w:eastAsia="es-MX"/>
        </w:rPr>
      </w:pPr>
      <w:r w:rsidRPr="00090DB8">
        <w:rPr>
          <w:rFonts w:eastAsia="Times New Roman" w:cstheme="minorHAnsi"/>
          <w:sz w:val="28"/>
          <w:szCs w:val="28"/>
          <w:lang w:eastAsia="es-MX"/>
        </w:rPr>
        <w:t>•</w:t>
      </w:r>
      <w:r w:rsidRPr="00090DB8">
        <w:rPr>
          <w:rFonts w:eastAsia="Times New Roman" w:cstheme="minorHAnsi"/>
          <w:color w:val="000000"/>
          <w:sz w:val="28"/>
          <w:szCs w:val="28"/>
          <w:lang w:eastAsia="es-MX"/>
        </w:rPr>
        <w:t> Es un proceso que inicia con un debate acerca de  lo que ya se conoce del problema, aspectos que es necesario conocer y resultados que se esperan encontrar al final del estudio.</w:t>
      </w:r>
    </w:p>
    <w:p w:rsidR="00C7081E" w:rsidRPr="00090DB8" w:rsidRDefault="00C7081E" w:rsidP="00C7081E">
      <w:pPr>
        <w:spacing w:after="0" w:line="240" w:lineRule="auto"/>
        <w:rPr>
          <w:rFonts w:eastAsia="Times New Roman" w:cstheme="minorHAnsi"/>
          <w:sz w:val="28"/>
          <w:szCs w:val="28"/>
          <w:lang w:eastAsia="es-MX"/>
        </w:rPr>
      </w:pPr>
      <w:r w:rsidRPr="00090DB8">
        <w:rPr>
          <w:rFonts w:eastAsia="Times New Roman" w:cstheme="minorHAnsi"/>
          <w:sz w:val="28"/>
          <w:szCs w:val="28"/>
          <w:lang w:eastAsia="es-MX"/>
        </w:rPr>
        <w:t>•</w:t>
      </w:r>
      <w:r w:rsidRPr="00090DB8">
        <w:rPr>
          <w:rFonts w:eastAsia="Times New Roman" w:cstheme="minorHAnsi"/>
          <w:color w:val="000000"/>
          <w:sz w:val="28"/>
          <w:szCs w:val="28"/>
          <w:lang w:eastAsia="es-MX"/>
        </w:rPr>
        <w:t> En esta fase se construye el marco teórico para proponer relaciones entre los fenómenos (hipótesis)</w:t>
      </w:r>
    </w:p>
    <w:p w:rsidR="00C7081E" w:rsidRPr="00090DB8" w:rsidRDefault="00C7081E" w:rsidP="00C7081E">
      <w:pPr>
        <w:spacing w:after="0" w:line="240" w:lineRule="auto"/>
        <w:rPr>
          <w:rFonts w:eastAsia="Times New Roman" w:cstheme="minorHAnsi"/>
          <w:sz w:val="28"/>
          <w:szCs w:val="28"/>
          <w:lang w:eastAsia="es-MX"/>
        </w:rPr>
      </w:pPr>
      <w:r w:rsidRPr="00090DB8">
        <w:rPr>
          <w:rFonts w:eastAsia="Times New Roman" w:cstheme="minorHAnsi"/>
          <w:sz w:val="28"/>
          <w:szCs w:val="28"/>
          <w:lang w:eastAsia="es-MX"/>
        </w:rPr>
        <w:t>•</w:t>
      </w:r>
      <w:r w:rsidRPr="00090DB8">
        <w:rPr>
          <w:rFonts w:eastAsia="Times New Roman" w:cstheme="minorHAnsi"/>
          <w:color w:val="000000"/>
          <w:sz w:val="28"/>
          <w:szCs w:val="28"/>
          <w:lang w:eastAsia="es-MX"/>
        </w:rPr>
        <w:t> Contempla las siguientes actividades</w:t>
      </w:r>
    </w:p>
    <w:p w:rsidR="00C7081E" w:rsidRPr="00090DB8" w:rsidRDefault="00C7081E" w:rsidP="00C7081E">
      <w:pPr>
        <w:spacing w:after="0" w:line="240" w:lineRule="auto"/>
        <w:rPr>
          <w:rFonts w:eastAsia="Times New Roman" w:cstheme="minorHAnsi"/>
          <w:sz w:val="28"/>
          <w:szCs w:val="28"/>
          <w:lang w:eastAsia="es-MX"/>
        </w:rPr>
      </w:pPr>
      <w:proofErr w:type="gramStart"/>
      <w:r w:rsidRPr="00090DB8">
        <w:rPr>
          <w:rFonts w:eastAsia="Times New Roman" w:cstheme="minorHAnsi"/>
          <w:sz w:val="28"/>
          <w:szCs w:val="28"/>
          <w:lang w:eastAsia="es-MX"/>
        </w:rPr>
        <w:t>1.</w:t>
      </w:r>
      <w:r w:rsidRPr="00090DB8">
        <w:rPr>
          <w:rFonts w:eastAsia="Times New Roman" w:cstheme="minorHAnsi"/>
          <w:color w:val="000000"/>
          <w:sz w:val="28"/>
          <w:szCs w:val="28"/>
          <w:lang w:eastAsia="es-MX"/>
        </w:rPr>
        <w:t>Formulación</w:t>
      </w:r>
      <w:proofErr w:type="gramEnd"/>
      <w:r w:rsidRPr="00090DB8">
        <w:rPr>
          <w:rFonts w:eastAsia="Times New Roman" w:cstheme="minorHAnsi"/>
          <w:color w:val="000000"/>
          <w:sz w:val="28"/>
          <w:szCs w:val="28"/>
          <w:lang w:eastAsia="es-MX"/>
        </w:rPr>
        <w:t xml:space="preserve"> y delimitación del problema</w:t>
      </w:r>
    </w:p>
    <w:p w:rsidR="00C7081E" w:rsidRPr="00090DB8" w:rsidRDefault="00C7081E" w:rsidP="00C7081E">
      <w:pPr>
        <w:spacing w:after="0" w:line="240" w:lineRule="auto"/>
        <w:rPr>
          <w:rFonts w:eastAsia="Times New Roman" w:cstheme="minorHAnsi"/>
          <w:sz w:val="28"/>
          <w:szCs w:val="28"/>
          <w:lang w:eastAsia="es-MX"/>
        </w:rPr>
      </w:pPr>
      <w:proofErr w:type="gramStart"/>
      <w:r w:rsidRPr="00090DB8">
        <w:rPr>
          <w:rFonts w:eastAsia="Times New Roman" w:cstheme="minorHAnsi"/>
          <w:sz w:val="28"/>
          <w:szCs w:val="28"/>
          <w:lang w:eastAsia="es-MX"/>
        </w:rPr>
        <w:t>2.</w:t>
      </w:r>
      <w:r w:rsidRPr="00090DB8">
        <w:rPr>
          <w:rFonts w:eastAsia="Times New Roman" w:cstheme="minorHAnsi"/>
          <w:color w:val="000000"/>
          <w:sz w:val="28"/>
          <w:szCs w:val="28"/>
          <w:lang w:eastAsia="es-MX"/>
        </w:rPr>
        <w:t>Objetivos</w:t>
      </w:r>
      <w:proofErr w:type="gramEnd"/>
      <w:r w:rsidRPr="00090DB8">
        <w:rPr>
          <w:rFonts w:eastAsia="Times New Roman" w:cstheme="minorHAnsi"/>
          <w:color w:val="000000"/>
          <w:sz w:val="28"/>
          <w:szCs w:val="28"/>
          <w:lang w:eastAsia="es-MX"/>
        </w:rPr>
        <w:t xml:space="preserve"> de la investigación</w:t>
      </w:r>
    </w:p>
    <w:p w:rsidR="00C7081E" w:rsidRPr="00090DB8" w:rsidRDefault="00C7081E" w:rsidP="00C7081E">
      <w:pPr>
        <w:spacing w:after="0" w:line="240" w:lineRule="auto"/>
        <w:rPr>
          <w:rFonts w:eastAsia="Times New Roman" w:cstheme="minorHAnsi"/>
          <w:sz w:val="28"/>
          <w:szCs w:val="28"/>
          <w:lang w:eastAsia="es-MX"/>
        </w:rPr>
      </w:pPr>
      <w:proofErr w:type="gramStart"/>
      <w:r w:rsidRPr="00090DB8">
        <w:rPr>
          <w:rFonts w:eastAsia="Times New Roman" w:cstheme="minorHAnsi"/>
          <w:sz w:val="28"/>
          <w:szCs w:val="28"/>
          <w:lang w:eastAsia="es-MX"/>
        </w:rPr>
        <w:t>3.</w:t>
      </w:r>
      <w:r w:rsidRPr="00090DB8">
        <w:rPr>
          <w:rFonts w:eastAsia="Times New Roman" w:cstheme="minorHAnsi"/>
          <w:color w:val="000000"/>
          <w:sz w:val="28"/>
          <w:szCs w:val="28"/>
          <w:lang w:eastAsia="es-MX"/>
        </w:rPr>
        <w:t>Justificación</w:t>
      </w:r>
      <w:proofErr w:type="gramEnd"/>
      <w:r w:rsidRPr="00090DB8">
        <w:rPr>
          <w:rFonts w:eastAsia="Times New Roman" w:cstheme="minorHAnsi"/>
          <w:color w:val="000000"/>
          <w:sz w:val="28"/>
          <w:szCs w:val="28"/>
          <w:lang w:eastAsia="es-MX"/>
        </w:rPr>
        <w:t xml:space="preserve"> y viabilidad</w:t>
      </w:r>
    </w:p>
    <w:p w:rsidR="00C7081E" w:rsidRPr="00090DB8" w:rsidRDefault="00C7081E" w:rsidP="00C7081E">
      <w:pPr>
        <w:spacing w:after="0" w:line="240" w:lineRule="auto"/>
        <w:rPr>
          <w:rFonts w:eastAsia="Times New Roman" w:cstheme="minorHAnsi"/>
          <w:sz w:val="28"/>
          <w:szCs w:val="28"/>
          <w:lang w:eastAsia="es-MX"/>
        </w:rPr>
      </w:pPr>
      <w:proofErr w:type="gramStart"/>
      <w:r w:rsidRPr="00090DB8">
        <w:rPr>
          <w:rFonts w:eastAsia="Times New Roman" w:cstheme="minorHAnsi"/>
          <w:sz w:val="28"/>
          <w:szCs w:val="28"/>
          <w:lang w:eastAsia="es-MX"/>
        </w:rPr>
        <w:t>4.</w:t>
      </w:r>
      <w:r w:rsidRPr="00090DB8">
        <w:rPr>
          <w:rFonts w:eastAsia="Times New Roman" w:cstheme="minorHAnsi"/>
          <w:color w:val="000000"/>
          <w:sz w:val="28"/>
          <w:szCs w:val="28"/>
          <w:lang w:eastAsia="es-MX"/>
        </w:rPr>
        <w:t>Revisión</w:t>
      </w:r>
      <w:proofErr w:type="gramEnd"/>
      <w:r w:rsidRPr="00090DB8">
        <w:rPr>
          <w:rFonts w:eastAsia="Times New Roman" w:cstheme="minorHAnsi"/>
          <w:color w:val="000000"/>
          <w:sz w:val="28"/>
          <w:szCs w:val="28"/>
          <w:lang w:eastAsia="es-MX"/>
        </w:rPr>
        <w:t xml:space="preserve"> de la literatura relacionada (Estado del conocimiento)</w:t>
      </w:r>
    </w:p>
    <w:p w:rsidR="00C7081E" w:rsidRPr="00090DB8" w:rsidRDefault="00C7081E" w:rsidP="00C7081E">
      <w:pPr>
        <w:spacing w:after="0" w:line="240" w:lineRule="auto"/>
        <w:rPr>
          <w:rFonts w:eastAsia="Times New Roman" w:cstheme="minorHAnsi"/>
          <w:sz w:val="28"/>
          <w:szCs w:val="28"/>
          <w:lang w:eastAsia="es-MX"/>
        </w:rPr>
      </w:pPr>
      <w:proofErr w:type="gramStart"/>
      <w:r w:rsidRPr="00090DB8">
        <w:rPr>
          <w:rFonts w:eastAsia="Times New Roman" w:cstheme="minorHAnsi"/>
          <w:sz w:val="28"/>
          <w:szCs w:val="28"/>
          <w:lang w:eastAsia="es-MX"/>
        </w:rPr>
        <w:t>5.</w:t>
      </w:r>
      <w:r w:rsidRPr="00090DB8">
        <w:rPr>
          <w:rFonts w:eastAsia="Times New Roman" w:cstheme="minorHAnsi"/>
          <w:color w:val="000000"/>
          <w:sz w:val="28"/>
          <w:szCs w:val="28"/>
          <w:lang w:eastAsia="es-MX"/>
        </w:rPr>
        <w:t>Desarrollo</w:t>
      </w:r>
      <w:proofErr w:type="gramEnd"/>
      <w:r w:rsidRPr="00090DB8">
        <w:rPr>
          <w:rFonts w:eastAsia="Times New Roman" w:cstheme="minorHAnsi"/>
          <w:color w:val="000000"/>
          <w:sz w:val="28"/>
          <w:szCs w:val="28"/>
          <w:lang w:eastAsia="es-MX"/>
        </w:rPr>
        <w:t xml:space="preserve"> del Marco Teórico</w:t>
      </w:r>
    </w:p>
    <w:p w:rsidR="00C7081E" w:rsidRPr="00090DB8" w:rsidRDefault="00C7081E" w:rsidP="00C7081E">
      <w:pPr>
        <w:spacing w:after="0" w:line="240" w:lineRule="auto"/>
        <w:rPr>
          <w:rFonts w:eastAsia="Times New Roman" w:cstheme="minorHAnsi"/>
          <w:sz w:val="28"/>
          <w:szCs w:val="28"/>
          <w:lang w:eastAsia="es-MX"/>
        </w:rPr>
      </w:pPr>
      <w:proofErr w:type="gramStart"/>
      <w:r w:rsidRPr="00090DB8">
        <w:rPr>
          <w:rFonts w:eastAsia="Times New Roman" w:cstheme="minorHAnsi"/>
          <w:sz w:val="28"/>
          <w:szCs w:val="28"/>
          <w:lang w:eastAsia="es-MX"/>
        </w:rPr>
        <w:t>6.</w:t>
      </w:r>
      <w:r w:rsidRPr="00090DB8">
        <w:rPr>
          <w:rFonts w:eastAsia="Times New Roman" w:cstheme="minorHAnsi"/>
          <w:color w:val="000000"/>
          <w:sz w:val="28"/>
          <w:szCs w:val="28"/>
          <w:lang w:eastAsia="es-MX"/>
        </w:rPr>
        <w:t>Formulación</w:t>
      </w:r>
      <w:proofErr w:type="gramEnd"/>
      <w:r w:rsidRPr="00090DB8">
        <w:rPr>
          <w:rFonts w:eastAsia="Times New Roman" w:cstheme="minorHAnsi"/>
          <w:color w:val="000000"/>
          <w:sz w:val="28"/>
          <w:szCs w:val="28"/>
          <w:lang w:eastAsia="es-MX"/>
        </w:rPr>
        <w:t xml:space="preserve"> de la hipótesis o preguntas de investigación</w:t>
      </w:r>
    </w:p>
    <w:p w:rsidR="00C7081E" w:rsidRPr="00090DB8" w:rsidRDefault="00C7081E" w:rsidP="00C7081E">
      <w:pPr>
        <w:spacing w:after="0" w:line="240" w:lineRule="auto"/>
        <w:rPr>
          <w:rFonts w:eastAsia="Times New Roman" w:cstheme="minorHAnsi"/>
          <w:sz w:val="28"/>
          <w:szCs w:val="28"/>
          <w:lang w:eastAsia="es-MX"/>
        </w:rPr>
      </w:pPr>
      <w:r w:rsidRPr="00090DB8">
        <w:rPr>
          <w:rFonts w:eastAsia="Times New Roman" w:cstheme="minorHAnsi"/>
          <w:color w:val="000000"/>
          <w:sz w:val="28"/>
          <w:szCs w:val="28"/>
          <w:lang w:eastAsia="es-MX"/>
        </w:rPr>
        <w:t>7. Descripción del contexto</w:t>
      </w:r>
    </w:p>
    <w:p w:rsidR="00C7081E" w:rsidRPr="00090DB8" w:rsidRDefault="00C7081E" w:rsidP="00C7081E">
      <w:pPr>
        <w:spacing w:after="0" w:line="240" w:lineRule="auto"/>
        <w:rPr>
          <w:rFonts w:eastAsia="Times New Roman" w:cstheme="minorHAnsi"/>
          <w:sz w:val="28"/>
          <w:szCs w:val="28"/>
          <w:lang w:eastAsia="es-MX"/>
        </w:rPr>
      </w:pPr>
    </w:p>
    <w:p w:rsidR="00C7081E" w:rsidRPr="00090DB8" w:rsidRDefault="00C7081E" w:rsidP="00C7081E">
      <w:pPr>
        <w:spacing w:after="0" w:line="240" w:lineRule="auto"/>
        <w:rPr>
          <w:rFonts w:eastAsia="Times New Roman" w:cstheme="minorHAnsi"/>
          <w:sz w:val="28"/>
          <w:szCs w:val="28"/>
          <w:lang w:eastAsia="es-MX"/>
        </w:rPr>
      </w:pPr>
    </w:p>
    <w:p w:rsidR="00C7081E" w:rsidRPr="00090DB8" w:rsidRDefault="00C7081E" w:rsidP="00C7081E">
      <w:pPr>
        <w:spacing w:after="0" w:line="240" w:lineRule="auto"/>
        <w:rPr>
          <w:rFonts w:eastAsia="Times New Roman" w:cstheme="minorHAnsi"/>
          <w:sz w:val="28"/>
          <w:szCs w:val="28"/>
          <w:lang w:eastAsia="es-MX"/>
        </w:rPr>
      </w:pPr>
    </w:p>
    <w:p w:rsidR="00C7081E" w:rsidRPr="00090DB8" w:rsidRDefault="00C7081E" w:rsidP="00C7081E">
      <w:pPr>
        <w:spacing w:after="0" w:line="240" w:lineRule="auto"/>
        <w:rPr>
          <w:rFonts w:eastAsia="Times New Roman" w:cstheme="minorHAnsi"/>
          <w:sz w:val="28"/>
          <w:szCs w:val="28"/>
          <w:lang w:eastAsia="es-MX"/>
        </w:rPr>
      </w:pPr>
      <w:r w:rsidRPr="00090DB8">
        <w:rPr>
          <w:rFonts w:eastAsia="Times New Roman" w:cstheme="minorHAnsi"/>
          <w:sz w:val="28"/>
          <w:szCs w:val="28"/>
          <w:lang w:eastAsia="es-MX"/>
        </w:rPr>
        <w:t>FASE METODOLÓGICA</w:t>
      </w:r>
    </w:p>
    <w:p w:rsidR="00C7081E" w:rsidRPr="00090DB8" w:rsidRDefault="00C7081E" w:rsidP="00C7081E">
      <w:pPr>
        <w:spacing w:after="0" w:line="240" w:lineRule="auto"/>
        <w:rPr>
          <w:rFonts w:eastAsia="Times New Roman" w:cstheme="minorHAnsi"/>
          <w:sz w:val="28"/>
          <w:szCs w:val="28"/>
          <w:lang w:eastAsia="es-MX"/>
        </w:rPr>
      </w:pPr>
    </w:p>
    <w:p w:rsidR="00C7081E" w:rsidRPr="00090DB8" w:rsidRDefault="00C7081E" w:rsidP="00C7081E">
      <w:pPr>
        <w:spacing w:after="0" w:line="240" w:lineRule="auto"/>
        <w:rPr>
          <w:rFonts w:eastAsia="Times New Roman" w:cstheme="minorHAnsi"/>
          <w:sz w:val="28"/>
          <w:szCs w:val="28"/>
          <w:lang w:eastAsia="es-MX"/>
        </w:rPr>
      </w:pPr>
      <w:r w:rsidRPr="00090DB8">
        <w:rPr>
          <w:rFonts w:eastAsia="Times New Roman" w:cstheme="minorHAnsi"/>
          <w:sz w:val="28"/>
          <w:szCs w:val="28"/>
          <w:lang w:eastAsia="es-MX"/>
        </w:rPr>
        <w:t>•</w:t>
      </w:r>
      <w:r w:rsidRPr="00090DB8">
        <w:rPr>
          <w:rFonts w:eastAsia="Times New Roman" w:cstheme="minorHAnsi"/>
          <w:color w:val="000000"/>
          <w:sz w:val="28"/>
          <w:szCs w:val="28"/>
          <w:lang w:eastAsia="es-MX"/>
        </w:rPr>
        <w:t>Responde a la pregunta ¿Cómo se investigará el problema?</w:t>
      </w:r>
    </w:p>
    <w:p w:rsidR="00C7081E" w:rsidRPr="00090DB8" w:rsidRDefault="00C7081E" w:rsidP="00C7081E">
      <w:pPr>
        <w:spacing w:after="0" w:line="240" w:lineRule="auto"/>
        <w:rPr>
          <w:rFonts w:eastAsia="Times New Roman" w:cstheme="minorHAnsi"/>
          <w:sz w:val="28"/>
          <w:szCs w:val="28"/>
          <w:lang w:eastAsia="es-MX"/>
        </w:rPr>
      </w:pPr>
      <w:r w:rsidRPr="00090DB8">
        <w:rPr>
          <w:rFonts w:eastAsia="Times New Roman" w:cstheme="minorHAnsi"/>
          <w:sz w:val="28"/>
          <w:szCs w:val="28"/>
          <w:lang w:eastAsia="es-MX"/>
        </w:rPr>
        <w:t>•</w:t>
      </w:r>
      <w:r w:rsidRPr="00090DB8">
        <w:rPr>
          <w:rFonts w:eastAsia="Times New Roman" w:cstheme="minorHAnsi"/>
          <w:color w:val="000000"/>
          <w:sz w:val="28"/>
          <w:szCs w:val="28"/>
          <w:lang w:eastAsia="es-MX"/>
        </w:rPr>
        <w:t> Es un plan general que implica decidir qué método se va a emplear para resolver el problema y comprobar la hipótesis</w:t>
      </w:r>
    </w:p>
    <w:p w:rsidR="00C7081E" w:rsidRPr="00090DB8" w:rsidRDefault="00C7081E" w:rsidP="00C7081E">
      <w:pPr>
        <w:spacing w:after="0" w:line="240" w:lineRule="auto"/>
        <w:rPr>
          <w:rFonts w:eastAsia="Times New Roman" w:cstheme="minorHAnsi"/>
          <w:sz w:val="28"/>
          <w:szCs w:val="28"/>
          <w:lang w:eastAsia="es-MX"/>
        </w:rPr>
      </w:pPr>
      <w:r w:rsidRPr="00090DB8">
        <w:rPr>
          <w:rFonts w:eastAsia="Times New Roman" w:cstheme="minorHAnsi"/>
          <w:sz w:val="28"/>
          <w:szCs w:val="28"/>
          <w:lang w:eastAsia="es-MX"/>
        </w:rPr>
        <w:t>•</w:t>
      </w:r>
      <w:r w:rsidRPr="00090DB8">
        <w:rPr>
          <w:rFonts w:eastAsia="Times New Roman" w:cstheme="minorHAnsi"/>
          <w:color w:val="000000"/>
          <w:sz w:val="28"/>
          <w:szCs w:val="28"/>
          <w:lang w:eastAsia="es-MX"/>
        </w:rPr>
        <w:t> Las actividades son:</w:t>
      </w:r>
    </w:p>
    <w:p w:rsidR="00C7081E" w:rsidRPr="00090DB8" w:rsidRDefault="00C7081E" w:rsidP="00C7081E">
      <w:pPr>
        <w:spacing w:after="0" w:line="240" w:lineRule="auto"/>
        <w:rPr>
          <w:rFonts w:eastAsia="Times New Roman" w:cstheme="minorHAnsi"/>
          <w:sz w:val="28"/>
          <w:szCs w:val="28"/>
          <w:lang w:eastAsia="es-MX"/>
        </w:rPr>
      </w:pPr>
      <w:proofErr w:type="gramStart"/>
      <w:r w:rsidRPr="00090DB8">
        <w:rPr>
          <w:rFonts w:eastAsia="Times New Roman" w:cstheme="minorHAnsi"/>
          <w:sz w:val="28"/>
          <w:szCs w:val="28"/>
          <w:lang w:eastAsia="es-MX"/>
        </w:rPr>
        <w:t>1.</w:t>
      </w:r>
      <w:r w:rsidRPr="00090DB8">
        <w:rPr>
          <w:rFonts w:eastAsia="Times New Roman" w:cstheme="minorHAnsi"/>
          <w:color w:val="000000"/>
          <w:sz w:val="28"/>
          <w:szCs w:val="28"/>
          <w:lang w:eastAsia="es-MX"/>
        </w:rPr>
        <w:t>Selección</w:t>
      </w:r>
      <w:proofErr w:type="gramEnd"/>
      <w:r w:rsidRPr="00090DB8">
        <w:rPr>
          <w:rFonts w:eastAsia="Times New Roman" w:cstheme="minorHAnsi"/>
          <w:color w:val="000000"/>
          <w:sz w:val="28"/>
          <w:szCs w:val="28"/>
          <w:lang w:eastAsia="es-MX"/>
        </w:rPr>
        <w:t xml:space="preserve"> del diseño de investigación</w:t>
      </w:r>
    </w:p>
    <w:p w:rsidR="00C7081E" w:rsidRPr="00090DB8" w:rsidRDefault="00C7081E" w:rsidP="00C7081E">
      <w:pPr>
        <w:spacing w:after="0" w:line="240" w:lineRule="auto"/>
        <w:rPr>
          <w:rFonts w:eastAsia="Times New Roman" w:cstheme="minorHAnsi"/>
          <w:sz w:val="28"/>
          <w:szCs w:val="28"/>
          <w:lang w:eastAsia="es-MX"/>
        </w:rPr>
      </w:pPr>
      <w:proofErr w:type="gramStart"/>
      <w:r w:rsidRPr="00090DB8">
        <w:rPr>
          <w:rFonts w:eastAsia="Times New Roman" w:cstheme="minorHAnsi"/>
          <w:sz w:val="28"/>
          <w:szCs w:val="28"/>
          <w:lang w:eastAsia="es-MX"/>
        </w:rPr>
        <w:t>2.</w:t>
      </w:r>
      <w:r w:rsidRPr="00090DB8">
        <w:rPr>
          <w:rFonts w:eastAsia="Times New Roman" w:cstheme="minorHAnsi"/>
          <w:color w:val="000000"/>
          <w:sz w:val="28"/>
          <w:szCs w:val="28"/>
          <w:lang w:eastAsia="es-MX"/>
        </w:rPr>
        <w:t>Identificación</w:t>
      </w:r>
      <w:proofErr w:type="gramEnd"/>
      <w:r w:rsidRPr="00090DB8">
        <w:rPr>
          <w:rFonts w:eastAsia="Times New Roman" w:cstheme="minorHAnsi"/>
          <w:color w:val="000000"/>
          <w:sz w:val="28"/>
          <w:szCs w:val="28"/>
          <w:lang w:eastAsia="es-MX"/>
        </w:rPr>
        <w:t xml:space="preserve"> de la población que se estudiará</w:t>
      </w:r>
    </w:p>
    <w:p w:rsidR="00C7081E" w:rsidRPr="00090DB8" w:rsidRDefault="00C7081E" w:rsidP="00C7081E">
      <w:pPr>
        <w:spacing w:after="0" w:line="240" w:lineRule="auto"/>
        <w:rPr>
          <w:rFonts w:eastAsia="Times New Roman" w:cstheme="minorHAnsi"/>
          <w:sz w:val="28"/>
          <w:szCs w:val="28"/>
          <w:lang w:eastAsia="es-MX"/>
        </w:rPr>
      </w:pPr>
      <w:proofErr w:type="gramStart"/>
      <w:r w:rsidRPr="00090DB8">
        <w:rPr>
          <w:rFonts w:eastAsia="Times New Roman" w:cstheme="minorHAnsi"/>
          <w:sz w:val="28"/>
          <w:szCs w:val="28"/>
          <w:lang w:eastAsia="es-MX"/>
        </w:rPr>
        <w:t>3.</w:t>
      </w:r>
      <w:r w:rsidRPr="00090DB8">
        <w:rPr>
          <w:rFonts w:eastAsia="Times New Roman" w:cstheme="minorHAnsi"/>
          <w:color w:val="000000"/>
          <w:sz w:val="28"/>
          <w:szCs w:val="28"/>
          <w:lang w:eastAsia="es-MX"/>
        </w:rPr>
        <w:t>Selección</w:t>
      </w:r>
      <w:proofErr w:type="gramEnd"/>
      <w:r w:rsidRPr="00090DB8">
        <w:rPr>
          <w:rFonts w:eastAsia="Times New Roman" w:cstheme="minorHAnsi"/>
          <w:color w:val="000000"/>
          <w:sz w:val="28"/>
          <w:szCs w:val="28"/>
          <w:lang w:eastAsia="es-MX"/>
        </w:rPr>
        <w:t xml:space="preserve"> de medidas para las variables de investigación</w:t>
      </w:r>
    </w:p>
    <w:p w:rsidR="00C7081E" w:rsidRPr="00090DB8" w:rsidRDefault="00C7081E" w:rsidP="00C7081E">
      <w:pPr>
        <w:spacing w:after="0" w:line="240" w:lineRule="auto"/>
        <w:rPr>
          <w:rFonts w:eastAsia="Times New Roman" w:cstheme="minorHAnsi"/>
          <w:sz w:val="28"/>
          <w:szCs w:val="28"/>
          <w:lang w:eastAsia="es-MX"/>
        </w:rPr>
      </w:pPr>
      <w:r w:rsidRPr="00090DB8">
        <w:rPr>
          <w:rFonts w:eastAsia="Times New Roman" w:cstheme="minorHAnsi"/>
          <w:sz w:val="28"/>
          <w:szCs w:val="28"/>
          <w:lang w:eastAsia="es-MX"/>
        </w:rPr>
        <w:t>4.</w:t>
      </w:r>
      <w:r w:rsidRPr="00090DB8">
        <w:rPr>
          <w:rFonts w:eastAsia="Times New Roman" w:cstheme="minorHAnsi"/>
          <w:color w:val="000000"/>
          <w:sz w:val="28"/>
          <w:szCs w:val="28"/>
          <w:lang w:eastAsia="es-MX"/>
        </w:rPr>
        <w:t> Diseño de un plan de muestreo</w:t>
      </w:r>
    </w:p>
    <w:p w:rsidR="00C7081E" w:rsidRPr="00090DB8" w:rsidRDefault="00C7081E" w:rsidP="00C7081E">
      <w:pPr>
        <w:spacing w:after="0" w:line="240" w:lineRule="auto"/>
        <w:rPr>
          <w:rFonts w:eastAsia="Times New Roman" w:cstheme="minorHAnsi"/>
          <w:sz w:val="28"/>
          <w:szCs w:val="28"/>
          <w:lang w:eastAsia="es-MX"/>
        </w:rPr>
      </w:pPr>
      <w:r w:rsidRPr="00090DB8">
        <w:rPr>
          <w:rFonts w:eastAsia="Times New Roman" w:cstheme="minorHAnsi"/>
          <w:sz w:val="28"/>
          <w:szCs w:val="28"/>
          <w:lang w:eastAsia="es-MX"/>
        </w:rPr>
        <w:t>5.</w:t>
      </w:r>
      <w:r w:rsidRPr="00090DB8">
        <w:rPr>
          <w:rFonts w:eastAsia="Times New Roman" w:cstheme="minorHAnsi"/>
          <w:color w:val="000000"/>
          <w:sz w:val="28"/>
          <w:szCs w:val="28"/>
          <w:lang w:eastAsia="es-MX"/>
        </w:rPr>
        <w:t> Término y revisión del plan de investigación</w:t>
      </w:r>
    </w:p>
    <w:p w:rsidR="00C7081E" w:rsidRPr="00090DB8" w:rsidRDefault="00C7081E" w:rsidP="00C7081E">
      <w:pPr>
        <w:spacing w:after="0" w:line="240" w:lineRule="auto"/>
        <w:rPr>
          <w:rFonts w:eastAsia="Times New Roman" w:cstheme="minorHAnsi"/>
          <w:sz w:val="28"/>
          <w:szCs w:val="28"/>
          <w:lang w:eastAsia="es-MX"/>
        </w:rPr>
      </w:pPr>
      <w:r w:rsidRPr="00090DB8">
        <w:rPr>
          <w:rFonts w:eastAsia="Times New Roman" w:cstheme="minorHAnsi"/>
          <w:sz w:val="28"/>
          <w:szCs w:val="28"/>
          <w:lang w:eastAsia="es-MX"/>
        </w:rPr>
        <w:t>6.</w:t>
      </w:r>
      <w:r w:rsidRPr="00090DB8">
        <w:rPr>
          <w:rFonts w:eastAsia="Times New Roman" w:cstheme="minorHAnsi"/>
          <w:color w:val="000000"/>
          <w:sz w:val="28"/>
          <w:szCs w:val="28"/>
          <w:lang w:eastAsia="es-MX"/>
        </w:rPr>
        <w:t> Realización del estudio piloto y las revisiones</w:t>
      </w:r>
    </w:p>
    <w:p w:rsidR="00C7081E" w:rsidRPr="00090DB8" w:rsidRDefault="00C7081E" w:rsidP="00C7081E">
      <w:pPr>
        <w:spacing w:after="0" w:line="240" w:lineRule="auto"/>
        <w:rPr>
          <w:rFonts w:eastAsia="Times New Roman" w:cstheme="minorHAnsi"/>
          <w:sz w:val="28"/>
          <w:szCs w:val="28"/>
          <w:lang w:eastAsia="es-MX"/>
        </w:rPr>
      </w:pPr>
    </w:p>
    <w:p w:rsidR="00C7081E" w:rsidRPr="00090DB8" w:rsidRDefault="00C7081E" w:rsidP="00C7081E">
      <w:pPr>
        <w:spacing w:after="0" w:line="240" w:lineRule="auto"/>
        <w:rPr>
          <w:rFonts w:eastAsia="Times New Roman" w:cstheme="minorHAnsi"/>
          <w:sz w:val="28"/>
          <w:szCs w:val="28"/>
          <w:lang w:eastAsia="es-MX"/>
        </w:rPr>
      </w:pPr>
      <w:r w:rsidRPr="00090DB8">
        <w:rPr>
          <w:rFonts w:eastAsia="Times New Roman" w:cstheme="minorHAnsi"/>
          <w:color w:val="000000"/>
          <w:sz w:val="28"/>
          <w:szCs w:val="28"/>
          <w:lang w:eastAsia="es-MX"/>
        </w:rPr>
        <w:t>FASE EMPÍRICA</w:t>
      </w:r>
    </w:p>
    <w:p w:rsidR="00C7081E" w:rsidRPr="00090DB8" w:rsidRDefault="00C7081E" w:rsidP="00C7081E">
      <w:pPr>
        <w:spacing w:after="0" w:line="240" w:lineRule="auto"/>
        <w:rPr>
          <w:rFonts w:eastAsia="Times New Roman" w:cstheme="minorHAnsi"/>
          <w:sz w:val="28"/>
          <w:szCs w:val="28"/>
          <w:lang w:eastAsia="es-MX"/>
        </w:rPr>
      </w:pPr>
      <w:r w:rsidRPr="00090DB8">
        <w:rPr>
          <w:rFonts w:eastAsia="Times New Roman" w:cstheme="minorHAnsi"/>
          <w:sz w:val="28"/>
          <w:szCs w:val="28"/>
          <w:lang w:eastAsia="es-MX"/>
        </w:rPr>
        <w:t>•</w:t>
      </w:r>
      <w:r w:rsidRPr="00090DB8">
        <w:rPr>
          <w:rFonts w:eastAsia="Times New Roman" w:cstheme="minorHAnsi"/>
          <w:color w:val="000000"/>
          <w:sz w:val="28"/>
          <w:szCs w:val="28"/>
          <w:lang w:eastAsia="es-MX"/>
        </w:rPr>
        <w:t> Es el momento de aplicar los instrumentos diseñados en la metodología</w:t>
      </w:r>
    </w:p>
    <w:p w:rsidR="00C7081E" w:rsidRPr="00090DB8" w:rsidRDefault="00C7081E" w:rsidP="00C7081E">
      <w:pPr>
        <w:spacing w:after="0" w:line="240" w:lineRule="auto"/>
        <w:rPr>
          <w:rFonts w:eastAsia="Times New Roman" w:cstheme="minorHAnsi"/>
          <w:sz w:val="28"/>
          <w:szCs w:val="28"/>
          <w:lang w:eastAsia="es-MX"/>
        </w:rPr>
      </w:pPr>
      <w:r w:rsidRPr="00090DB8">
        <w:rPr>
          <w:rFonts w:eastAsia="Times New Roman" w:cstheme="minorHAnsi"/>
          <w:sz w:val="28"/>
          <w:szCs w:val="28"/>
          <w:lang w:eastAsia="es-MX"/>
        </w:rPr>
        <w:t>•</w:t>
      </w:r>
      <w:r w:rsidRPr="00090DB8">
        <w:rPr>
          <w:rFonts w:eastAsia="Times New Roman" w:cstheme="minorHAnsi"/>
          <w:color w:val="000000"/>
          <w:sz w:val="28"/>
          <w:szCs w:val="28"/>
          <w:lang w:eastAsia="es-MX"/>
        </w:rPr>
        <w:t xml:space="preserve"> Contempla </w:t>
      </w:r>
      <w:proofErr w:type="gramStart"/>
      <w:r w:rsidRPr="00090DB8">
        <w:rPr>
          <w:rFonts w:eastAsia="Times New Roman" w:cstheme="minorHAnsi"/>
          <w:color w:val="000000"/>
          <w:sz w:val="28"/>
          <w:szCs w:val="28"/>
          <w:lang w:eastAsia="es-MX"/>
        </w:rPr>
        <w:t>las</w:t>
      </w:r>
      <w:proofErr w:type="gramEnd"/>
      <w:r w:rsidRPr="00090DB8">
        <w:rPr>
          <w:rFonts w:eastAsia="Times New Roman" w:cstheme="minorHAnsi"/>
          <w:color w:val="000000"/>
          <w:sz w:val="28"/>
          <w:szCs w:val="28"/>
          <w:lang w:eastAsia="es-MX"/>
        </w:rPr>
        <w:t xml:space="preserve"> siguientes pasos:</w:t>
      </w:r>
    </w:p>
    <w:p w:rsidR="00C7081E" w:rsidRPr="00090DB8" w:rsidRDefault="00C7081E" w:rsidP="00C7081E">
      <w:pPr>
        <w:spacing w:after="0" w:line="240" w:lineRule="auto"/>
        <w:rPr>
          <w:rFonts w:eastAsia="Times New Roman" w:cstheme="minorHAnsi"/>
          <w:sz w:val="28"/>
          <w:szCs w:val="28"/>
          <w:lang w:eastAsia="es-MX"/>
        </w:rPr>
      </w:pPr>
      <w:proofErr w:type="gramStart"/>
      <w:r w:rsidRPr="00090DB8">
        <w:rPr>
          <w:rFonts w:eastAsia="Times New Roman" w:cstheme="minorHAnsi"/>
          <w:sz w:val="28"/>
          <w:szCs w:val="28"/>
          <w:lang w:eastAsia="es-MX"/>
        </w:rPr>
        <w:t>1.</w:t>
      </w:r>
      <w:r w:rsidRPr="00090DB8">
        <w:rPr>
          <w:rFonts w:eastAsia="Times New Roman" w:cstheme="minorHAnsi"/>
          <w:color w:val="000000"/>
          <w:sz w:val="28"/>
          <w:szCs w:val="28"/>
          <w:lang w:eastAsia="es-MX"/>
        </w:rPr>
        <w:t>Elaboración</w:t>
      </w:r>
      <w:proofErr w:type="gramEnd"/>
      <w:r w:rsidRPr="00090DB8">
        <w:rPr>
          <w:rFonts w:eastAsia="Times New Roman" w:cstheme="minorHAnsi"/>
          <w:color w:val="000000"/>
          <w:sz w:val="28"/>
          <w:szCs w:val="28"/>
          <w:lang w:eastAsia="es-MX"/>
        </w:rPr>
        <w:t xml:space="preserve"> de los instrumentos para recolectar datos</w:t>
      </w:r>
    </w:p>
    <w:p w:rsidR="00C7081E" w:rsidRPr="00090DB8" w:rsidRDefault="00C7081E" w:rsidP="00C7081E">
      <w:pPr>
        <w:spacing w:after="0" w:line="240" w:lineRule="auto"/>
        <w:rPr>
          <w:rFonts w:eastAsia="Times New Roman" w:cstheme="minorHAnsi"/>
          <w:sz w:val="28"/>
          <w:szCs w:val="28"/>
          <w:lang w:eastAsia="es-MX"/>
        </w:rPr>
      </w:pPr>
      <w:proofErr w:type="gramStart"/>
      <w:r w:rsidRPr="00090DB8">
        <w:rPr>
          <w:rFonts w:eastAsia="Times New Roman" w:cstheme="minorHAnsi"/>
          <w:sz w:val="28"/>
          <w:szCs w:val="28"/>
          <w:lang w:eastAsia="es-MX"/>
        </w:rPr>
        <w:t>2.</w:t>
      </w:r>
      <w:r w:rsidRPr="00090DB8">
        <w:rPr>
          <w:rFonts w:eastAsia="Times New Roman" w:cstheme="minorHAnsi"/>
          <w:color w:val="000000"/>
          <w:sz w:val="28"/>
          <w:szCs w:val="28"/>
          <w:lang w:eastAsia="es-MX"/>
        </w:rPr>
        <w:t>Recolección</w:t>
      </w:r>
      <w:proofErr w:type="gramEnd"/>
      <w:r w:rsidRPr="00090DB8">
        <w:rPr>
          <w:rFonts w:eastAsia="Times New Roman" w:cstheme="minorHAnsi"/>
          <w:color w:val="000000"/>
          <w:sz w:val="28"/>
          <w:szCs w:val="28"/>
          <w:lang w:eastAsia="es-MX"/>
        </w:rPr>
        <w:t xml:space="preserve"> de datos</w:t>
      </w:r>
    </w:p>
    <w:p w:rsidR="00C7081E" w:rsidRPr="00090DB8" w:rsidRDefault="00C7081E" w:rsidP="00C7081E">
      <w:pPr>
        <w:spacing w:after="0" w:line="240" w:lineRule="auto"/>
        <w:rPr>
          <w:rFonts w:eastAsia="Times New Roman" w:cstheme="minorHAnsi"/>
          <w:sz w:val="28"/>
          <w:szCs w:val="28"/>
          <w:lang w:eastAsia="es-MX"/>
        </w:rPr>
      </w:pPr>
      <w:proofErr w:type="gramStart"/>
      <w:r w:rsidRPr="00090DB8">
        <w:rPr>
          <w:rFonts w:eastAsia="Times New Roman" w:cstheme="minorHAnsi"/>
          <w:sz w:val="28"/>
          <w:szCs w:val="28"/>
          <w:lang w:eastAsia="es-MX"/>
        </w:rPr>
        <w:t>3.</w:t>
      </w:r>
      <w:r w:rsidRPr="00090DB8">
        <w:rPr>
          <w:rFonts w:eastAsia="Times New Roman" w:cstheme="minorHAnsi"/>
          <w:color w:val="000000"/>
          <w:sz w:val="28"/>
          <w:szCs w:val="28"/>
          <w:lang w:eastAsia="es-MX"/>
        </w:rPr>
        <w:t>Preparación</w:t>
      </w:r>
      <w:proofErr w:type="gramEnd"/>
      <w:r w:rsidRPr="00090DB8">
        <w:rPr>
          <w:rFonts w:eastAsia="Times New Roman" w:cstheme="minorHAnsi"/>
          <w:color w:val="000000"/>
          <w:sz w:val="28"/>
          <w:szCs w:val="28"/>
          <w:lang w:eastAsia="es-MX"/>
        </w:rPr>
        <w:t xml:space="preserve"> de los datos para el análisis</w:t>
      </w:r>
    </w:p>
    <w:p w:rsidR="00C7081E" w:rsidRPr="00090DB8" w:rsidRDefault="00C7081E" w:rsidP="00C7081E">
      <w:pPr>
        <w:spacing w:after="0" w:line="240" w:lineRule="auto"/>
        <w:rPr>
          <w:rFonts w:eastAsia="Times New Roman" w:cstheme="minorHAnsi"/>
          <w:sz w:val="28"/>
          <w:szCs w:val="28"/>
          <w:lang w:eastAsia="es-MX"/>
        </w:rPr>
      </w:pPr>
      <w:proofErr w:type="gramStart"/>
      <w:r w:rsidRPr="00090DB8">
        <w:rPr>
          <w:rFonts w:eastAsia="Times New Roman" w:cstheme="minorHAnsi"/>
          <w:sz w:val="28"/>
          <w:szCs w:val="28"/>
          <w:lang w:eastAsia="es-MX"/>
        </w:rPr>
        <w:t>4.</w:t>
      </w:r>
      <w:r w:rsidRPr="00090DB8">
        <w:rPr>
          <w:rFonts w:eastAsia="Times New Roman" w:cstheme="minorHAnsi"/>
          <w:color w:val="000000"/>
          <w:sz w:val="28"/>
          <w:szCs w:val="28"/>
          <w:lang w:eastAsia="es-MX"/>
        </w:rPr>
        <w:t>Análisis</w:t>
      </w:r>
      <w:proofErr w:type="gramEnd"/>
      <w:r w:rsidRPr="00090DB8">
        <w:rPr>
          <w:rFonts w:eastAsia="Times New Roman" w:cstheme="minorHAnsi"/>
          <w:color w:val="000000"/>
          <w:sz w:val="28"/>
          <w:szCs w:val="28"/>
          <w:lang w:eastAsia="es-MX"/>
        </w:rPr>
        <w:t xml:space="preserve"> de datos</w:t>
      </w:r>
    </w:p>
    <w:p w:rsidR="00C7081E" w:rsidRPr="00090DB8" w:rsidRDefault="00C7081E" w:rsidP="00C7081E">
      <w:pPr>
        <w:spacing w:after="0" w:line="240" w:lineRule="auto"/>
        <w:rPr>
          <w:rFonts w:eastAsia="Times New Roman" w:cstheme="minorHAnsi"/>
          <w:sz w:val="28"/>
          <w:szCs w:val="28"/>
          <w:lang w:eastAsia="es-MX"/>
        </w:rPr>
      </w:pPr>
      <w:proofErr w:type="gramStart"/>
      <w:r w:rsidRPr="00090DB8">
        <w:rPr>
          <w:rFonts w:eastAsia="Times New Roman" w:cstheme="minorHAnsi"/>
          <w:sz w:val="28"/>
          <w:szCs w:val="28"/>
          <w:lang w:eastAsia="es-MX"/>
        </w:rPr>
        <w:t>5.</w:t>
      </w:r>
      <w:r w:rsidRPr="00090DB8">
        <w:rPr>
          <w:rFonts w:eastAsia="Times New Roman" w:cstheme="minorHAnsi"/>
          <w:color w:val="000000"/>
          <w:sz w:val="28"/>
          <w:szCs w:val="28"/>
          <w:lang w:eastAsia="es-MX"/>
        </w:rPr>
        <w:t>Interpretación</w:t>
      </w:r>
      <w:proofErr w:type="gramEnd"/>
      <w:r w:rsidRPr="00090DB8">
        <w:rPr>
          <w:rFonts w:eastAsia="Times New Roman" w:cstheme="minorHAnsi"/>
          <w:color w:val="000000"/>
          <w:sz w:val="28"/>
          <w:szCs w:val="28"/>
          <w:lang w:eastAsia="es-MX"/>
        </w:rPr>
        <w:t xml:space="preserve"> de resultados</w:t>
      </w:r>
    </w:p>
    <w:p w:rsidR="00C7081E" w:rsidRDefault="00C7081E" w:rsidP="00C7081E">
      <w:pPr>
        <w:rPr>
          <w:rFonts w:eastAsia="Times New Roman" w:cstheme="minorHAnsi"/>
          <w:color w:val="000000"/>
          <w:sz w:val="28"/>
          <w:szCs w:val="28"/>
          <w:lang w:eastAsia="es-MX"/>
        </w:rPr>
      </w:pPr>
      <w:proofErr w:type="gramStart"/>
      <w:r w:rsidRPr="00090DB8">
        <w:rPr>
          <w:rFonts w:eastAsia="Times New Roman" w:cstheme="minorHAnsi"/>
          <w:sz w:val="28"/>
          <w:szCs w:val="28"/>
          <w:lang w:eastAsia="es-MX"/>
        </w:rPr>
        <w:t>6.</w:t>
      </w:r>
      <w:r w:rsidRPr="00090DB8">
        <w:rPr>
          <w:rFonts w:eastAsia="Times New Roman" w:cstheme="minorHAnsi"/>
          <w:color w:val="000000"/>
          <w:sz w:val="28"/>
          <w:szCs w:val="28"/>
          <w:lang w:eastAsia="es-MX"/>
        </w:rPr>
        <w:t>Comunicación</w:t>
      </w:r>
      <w:proofErr w:type="gramEnd"/>
      <w:r w:rsidRPr="00090DB8">
        <w:rPr>
          <w:rFonts w:eastAsia="Times New Roman" w:cstheme="minorHAnsi"/>
          <w:color w:val="000000"/>
          <w:sz w:val="28"/>
          <w:szCs w:val="28"/>
          <w:lang w:eastAsia="es-MX"/>
        </w:rPr>
        <w:t xml:space="preserve"> de resultados y hallazgos</w:t>
      </w:r>
    </w:p>
    <w:p w:rsidR="00867423" w:rsidRDefault="00867423" w:rsidP="00C7081E">
      <w:pPr>
        <w:rPr>
          <w:rFonts w:eastAsia="Times New Roman" w:cstheme="minorHAnsi"/>
          <w:color w:val="000000"/>
          <w:sz w:val="28"/>
          <w:szCs w:val="28"/>
          <w:lang w:eastAsia="es-MX"/>
        </w:rPr>
      </w:pPr>
    </w:p>
    <w:p w:rsidR="00867423" w:rsidRDefault="00867423" w:rsidP="00C7081E">
      <w:pPr>
        <w:rPr>
          <w:rFonts w:eastAsia="Times New Roman" w:cstheme="minorHAnsi"/>
          <w:color w:val="000000"/>
          <w:sz w:val="28"/>
          <w:szCs w:val="28"/>
          <w:lang w:eastAsia="es-MX"/>
        </w:rPr>
      </w:pPr>
    </w:p>
    <w:p w:rsidR="00867423" w:rsidRDefault="00867423" w:rsidP="00867423">
      <w:pPr>
        <w:rPr>
          <w:sz w:val="28"/>
          <w:szCs w:val="28"/>
        </w:rPr>
      </w:pPr>
    </w:p>
    <w:p w:rsidR="00867423" w:rsidRDefault="00867423" w:rsidP="00867423">
      <w:pPr>
        <w:rPr>
          <w:sz w:val="28"/>
          <w:szCs w:val="28"/>
        </w:rPr>
      </w:pPr>
    </w:p>
    <w:p w:rsidR="00867423" w:rsidRDefault="00867423" w:rsidP="00867423">
      <w:pPr>
        <w:rPr>
          <w:sz w:val="28"/>
          <w:szCs w:val="28"/>
        </w:rPr>
      </w:pPr>
    </w:p>
    <w:p w:rsidR="00867423" w:rsidRDefault="00867423" w:rsidP="00867423">
      <w:pPr>
        <w:rPr>
          <w:sz w:val="28"/>
          <w:szCs w:val="28"/>
        </w:rPr>
      </w:pPr>
    </w:p>
    <w:p w:rsidR="00867423" w:rsidRDefault="00867423" w:rsidP="00867423">
      <w:pPr>
        <w:rPr>
          <w:sz w:val="28"/>
          <w:szCs w:val="28"/>
        </w:rPr>
      </w:pPr>
    </w:p>
    <w:p w:rsidR="00867423" w:rsidRDefault="00867423" w:rsidP="00867423">
      <w:pPr>
        <w:rPr>
          <w:sz w:val="28"/>
          <w:szCs w:val="28"/>
        </w:rPr>
      </w:pPr>
    </w:p>
    <w:p w:rsidR="00867423" w:rsidRDefault="00867423" w:rsidP="00867423">
      <w:pPr>
        <w:rPr>
          <w:sz w:val="28"/>
          <w:szCs w:val="28"/>
        </w:rPr>
      </w:pPr>
    </w:p>
    <w:p w:rsidR="00867423" w:rsidRDefault="00867423" w:rsidP="00867423">
      <w:pPr>
        <w:rPr>
          <w:sz w:val="28"/>
          <w:szCs w:val="28"/>
        </w:rPr>
      </w:pPr>
    </w:p>
    <w:p w:rsidR="00867423" w:rsidRPr="00D04CCC" w:rsidRDefault="00867423" w:rsidP="00867423">
      <w:pPr>
        <w:shd w:val="clear" w:color="auto" w:fill="FFFFFF"/>
        <w:spacing w:after="0" w:line="240" w:lineRule="auto"/>
        <w:textAlignment w:val="top"/>
        <w:outlineLvl w:val="0"/>
        <w:rPr>
          <w:rFonts w:ascii="Arial" w:eastAsia="Times New Roman" w:hAnsi="Arial" w:cs="Arial"/>
          <w:color w:val="404040"/>
          <w:kern w:val="36"/>
          <w:sz w:val="51"/>
          <w:szCs w:val="51"/>
          <w:lang w:eastAsia="es-MX"/>
        </w:rPr>
      </w:pPr>
      <w:r w:rsidRPr="00D04CCC">
        <w:rPr>
          <w:rFonts w:ascii="Arial" w:eastAsia="Times New Roman" w:hAnsi="Arial" w:cs="Arial"/>
          <w:color w:val="404040"/>
          <w:kern w:val="36"/>
          <w:sz w:val="51"/>
          <w:szCs w:val="51"/>
          <w:lang w:eastAsia="es-MX"/>
        </w:rPr>
        <w:t>Planteamiento del problema</w:t>
      </w:r>
    </w:p>
    <w:p w:rsidR="00867423" w:rsidRPr="00D04CCC" w:rsidRDefault="00867423" w:rsidP="00867423">
      <w:pPr>
        <w:shd w:val="clear" w:color="auto" w:fill="FFFFFF"/>
        <w:spacing w:after="0" w:line="240" w:lineRule="auto"/>
        <w:textAlignment w:val="top"/>
        <w:rPr>
          <w:rFonts w:ascii="Arial" w:eastAsia="Times New Roman" w:hAnsi="Arial" w:cs="Arial"/>
          <w:color w:val="404040"/>
          <w:sz w:val="24"/>
          <w:szCs w:val="24"/>
          <w:lang w:eastAsia="es-MX"/>
        </w:rPr>
      </w:pPr>
    </w:p>
    <w:p w:rsidR="00867423" w:rsidRPr="00D04CCC" w:rsidRDefault="00867423" w:rsidP="00867423">
      <w:pPr>
        <w:shd w:val="clear" w:color="auto" w:fill="FFFFFF"/>
        <w:spacing w:after="0" w:line="240" w:lineRule="auto"/>
        <w:textAlignment w:val="top"/>
        <w:outlineLvl w:val="1"/>
        <w:rPr>
          <w:rFonts w:ascii="Arial" w:eastAsia="Times New Roman" w:hAnsi="Arial" w:cs="Arial"/>
          <w:color w:val="A34340"/>
          <w:sz w:val="36"/>
          <w:szCs w:val="36"/>
          <w:lang w:eastAsia="es-MX"/>
        </w:rPr>
      </w:pPr>
      <w:r w:rsidRPr="00D04CCC">
        <w:rPr>
          <w:rFonts w:ascii="Arial" w:eastAsia="Times New Roman" w:hAnsi="Arial" w:cs="Arial"/>
          <w:color w:val="A34340"/>
          <w:sz w:val="36"/>
          <w:szCs w:val="36"/>
          <w:lang w:eastAsia="es-MX"/>
        </w:rPr>
        <w:t>Qué es el Planteamiento del problema:</w:t>
      </w:r>
    </w:p>
    <w:p w:rsidR="00867423" w:rsidRPr="00D04CCC" w:rsidRDefault="00867423" w:rsidP="00867423">
      <w:pPr>
        <w:shd w:val="clear" w:color="auto" w:fill="FFFFFF"/>
        <w:spacing w:after="0" w:line="240" w:lineRule="auto"/>
        <w:textAlignment w:val="top"/>
        <w:rPr>
          <w:rFonts w:ascii="Arial" w:eastAsia="Times New Roman" w:hAnsi="Arial" w:cs="Arial"/>
          <w:color w:val="404040"/>
          <w:sz w:val="24"/>
          <w:szCs w:val="24"/>
          <w:lang w:eastAsia="es-MX"/>
        </w:rPr>
      </w:pPr>
      <w:r w:rsidRPr="00D04CCC">
        <w:rPr>
          <w:rFonts w:ascii="Arial" w:eastAsia="Times New Roman" w:hAnsi="Arial" w:cs="Arial"/>
          <w:color w:val="404040"/>
          <w:sz w:val="24"/>
          <w:szCs w:val="24"/>
          <w:lang w:eastAsia="es-MX"/>
        </w:rPr>
        <w:t>El planteamiento del problema </w:t>
      </w:r>
      <w:r w:rsidRPr="00D04CCC">
        <w:rPr>
          <w:rFonts w:ascii="Arial" w:eastAsia="Times New Roman" w:hAnsi="Arial" w:cs="Arial"/>
          <w:b/>
          <w:bCs/>
          <w:color w:val="404040"/>
          <w:sz w:val="24"/>
          <w:szCs w:val="24"/>
          <w:bdr w:val="none" w:sz="0" w:space="0" w:color="auto" w:frame="1"/>
          <w:lang w:eastAsia="es-MX"/>
        </w:rPr>
        <w:t>es la parte de una tesis, trabajo o proyecto de investigación en la cual se expone el asunto o cuestión que se tiene como objeto aclarar</w:t>
      </w:r>
      <w:r w:rsidRPr="00D04CCC">
        <w:rPr>
          <w:rFonts w:ascii="Arial" w:eastAsia="Times New Roman" w:hAnsi="Arial" w:cs="Arial"/>
          <w:color w:val="404040"/>
          <w:sz w:val="24"/>
          <w:szCs w:val="24"/>
          <w:lang w:eastAsia="es-MX"/>
        </w:rPr>
        <w:t>.</w:t>
      </w:r>
    </w:p>
    <w:p w:rsidR="00867423" w:rsidRPr="00D04CCC" w:rsidRDefault="00867423" w:rsidP="00867423">
      <w:pPr>
        <w:shd w:val="clear" w:color="auto" w:fill="FFFFFF"/>
        <w:spacing w:after="0" w:line="240" w:lineRule="auto"/>
        <w:textAlignment w:val="top"/>
        <w:rPr>
          <w:rFonts w:ascii="Arial" w:eastAsia="Times New Roman" w:hAnsi="Arial" w:cs="Arial"/>
          <w:color w:val="404040"/>
          <w:sz w:val="24"/>
          <w:szCs w:val="24"/>
          <w:lang w:eastAsia="es-MX"/>
        </w:rPr>
      </w:pPr>
      <w:r w:rsidRPr="00D04CCC">
        <w:rPr>
          <w:rFonts w:ascii="Arial" w:eastAsia="Times New Roman" w:hAnsi="Arial" w:cs="Arial"/>
          <w:color w:val="404040"/>
          <w:sz w:val="24"/>
          <w:szCs w:val="24"/>
          <w:lang w:eastAsia="es-MX"/>
        </w:rPr>
        <w:t>Desde el punto de vista de la metodología científica, el planteamiento del problema </w:t>
      </w:r>
      <w:r w:rsidRPr="00D04CCC">
        <w:rPr>
          <w:rFonts w:ascii="Arial" w:eastAsia="Times New Roman" w:hAnsi="Arial" w:cs="Arial"/>
          <w:b/>
          <w:bCs/>
          <w:color w:val="404040"/>
          <w:sz w:val="24"/>
          <w:szCs w:val="24"/>
          <w:bdr w:val="none" w:sz="0" w:space="0" w:color="auto" w:frame="1"/>
          <w:lang w:eastAsia="es-MX"/>
        </w:rPr>
        <w:t>es la base de todo estudio o proyecto de investigación</w:t>
      </w:r>
      <w:r w:rsidRPr="00D04CCC">
        <w:rPr>
          <w:rFonts w:ascii="Arial" w:eastAsia="Times New Roman" w:hAnsi="Arial" w:cs="Arial"/>
          <w:color w:val="404040"/>
          <w:sz w:val="24"/>
          <w:szCs w:val="24"/>
          <w:lang w:eastAsia="es-MX"/>
        </w:rPr>
        <w:t>, pues en él se define, afina y estructura de manera formal la idea que mueve la investigación.</w:t>
      </w:r>
    </w:p>
    <w:p w:rsidR="00867423" w:rsidRPr="00D04CCC" w:rsidRDefault="00867423" w:rsidP="00867423">
      <w:pPr>
        <w:shd w:val="clear" w:color="auto" w:fill="FFFFFF"/>
        <w:spacing w:after="253" w:line="240" w:lineRule="auto"/>
        <w:textAlignment w:val="top"/>
        <w:rPr>
          <w:rFonts w:ascii="Arial" w:eastAsia="Times New Roman" w:hAnsi="Arial" w:cs="Arial"/>
          <w:color w:val="404040"/>
          <w:sz w:val="24"/>
          <w:szCs w:val="24"/>
          <w:lang w:eastAsia="es-MX"/>
        </w:rPr>
      </w:pPr>
      <w:r w:rsidRPr="00D04CCC">
        <w:rPr>
          <w:rFonts w:ascii="Arial" w:eastAsia="Times New Roman" w:hAnsi="Arial" w:cs="Arial"/>
          <w:color w:val="404040"/>
          <w:sz w:val="24"/>
          <w:szCs w:val="24"/>
          <w:lang w:eastAsia="es-MX"/>
        </w:rPr>
        <w:t>Pero, ¿cómo sabemos que estamos ante un problema apto para un trabajo de investigación? Pues, principalmente cuando encontramos que no existe respuesta en el corpus de investigaciones científicas para explicar ese hecho o fenómeno específico.</w:t>
      </w:r>
    </w:p>
    <w:p w:rsidR="00867423" w:rsidRPr="00D04CCC" w:rsidRDefault="00867423" w:rsidP="00867423">
      <w:pPr>
        <w:shd w:val="clear" w:color="auto" w:fill="FFFFFF"/>
        <w:spacing w:after="0" w:line="240" w:lineRule="auto"/>
        <w:textAlignment w:val="top"/>
        <w:rPr>
          <w:rFonts w:ascii="Arial" w:eastAsia="Times New Roman" w:hAnsi="Arial" w:cs="Arial"/>
          <w:color w:val="404040"/>
          <w:sz w:val="24"/>
          <w:szCs w:val="24"/>
          <w:lang w:eastAsia="es-MX"/>
        </w:rPr>
      </w:pPr>
      <w:r w:rsidRPr="00D04CCC">
        <w:rPr>
          <w:rFonts w:ascii="Arial" w:eastAsia="Times New Roman" w:hAnsi="Arial" w:cs="Arial"/>
          <w:color w:val="404040"/>
          <w:sz w:val="24"/>
          <w:szCs w:val="24"/>
          <w:lang w:eastAsia="es-MX"/>
        </w:rPr>
        <w:t>Para la formulación del problema, </w:t>
      </w:r>
      <w:r w:rsidRPr="00D04CCC">
        <w:rPr>
          <w:rFonts w:ascii="Arial" w:eastAsia="Times New Roman" w:hAnsi="Arial" w:cs="Arial"/>
          <w:b/>
          <w:bCs/>
          <w:color w:val="404040"/>
          <w:sz w:val="24"/>
          <w:szCs w:val="24"/>
          <w:bdr w:val="none" w:sz="0" w:space="0" w:color="auto" w:frame="1"/>
          <w:lang w:eastAsia="es-MX"/>
        </w:rPr>
        <w:t>debemos ir de lo general a lo particular</w:t>
      </w:r>
      <w:r w:rsidRPr="00D04CCC">
        <w:rPr>
          <w:rFonts w:ascii="Arial" w:eastAsia="Times New Roman" w:hAnsi="Arial" w:cs="Arial"/>
          <w:color w:val="404040"/>
          <w:sz w:val="24"/>
          <w:szCs w:val="24"/>
          <w:lang w:eastAsia="es-MX"/>
        </w:rPr>
        <w:t>, pues se parte de una interrogante que engloba un problema que luego irá siendo abordado por partes.</w:t>
      </w:r>
    </w:p>
    <w:p w:rsidR="00867423" w:rsidRPr="00D04CCC" w:rsidRDefault="00867423" w:rsidP="00867423">
      <w:pPr>
        <w:shd w:val="clear" w:color="auto" w:fill="FFFFFF"/>
        <w:spacing w:after="253" w:line="240" w:lineRule="auto"/>
        <w:textAlignment w:val="top"/>
        <w:rPr>
          <w:rFonts w:ascii="Arial" w:eastAsia="Times New Roman" w:hAnsi="Arial" w:cs="Arial"/>
          <w:color w:val="404040"/>
          <w:sz w:val="24"/>
          <w:szCs w:val="24"/>
          <w:lang w:eastAsia="es-MX"/>
        </w:rPr>
      </w:pPr>
      <w:r w:rsidRPr="00D04CCC">
        <w:rPr>
          <w:rFonts w:ascii="Arial" w:eastAsia="Times New Roman" w:hAnsi="Arial" w:cs="Arial"/>
          <w:color w:val="404040"/>
          <w:sz w:val="24"/>
          <w:szCs w:val="24"/>
          <w:lang w:eastAsia="es-MX"/>
        </w:rPr>
        <w:t>En términos metodológicos, el planteamiento del problema, que suele ser también el primer capítulo de una tesis, pretende responder la pregunta fundamental de “¿qué investigar?” De modo que el planteamiento del problema es lo que determina, orienta y justifica el desarrollo del proceso de investigación.</w:t>
      </w:r>
    </w:p>
    <w:p w:rsidR="00867423" w:rsidRPr="00D04CCC" w:rsidRDefault="00867423" w:rsidP="00867423">
      <w:pPr>
        <w:shd w:val="clear" w:color="auto" w:fill="FFFFFF"/>
        <w:spacing w:after="0" w:line="240" w:lineRule="auto"/>
        <w:textAlignment w:val="top"/>
        <w:rPr>
          <w:rFonts w:ascii="Arial" w:eastAsia="Times New Roman" w:hAnsi="Arial" w:cs="Arial"/>
          <w:color w:val="404040"/>
          <w:sz w:val="24"/>
          <w:szCs w:val="24"/>
          <w:lang w:eastAsia="es-MX"/>
        </w:rPr>
      </w:pPr>
      <w:r w:rsidRPr="00D04CCC">
        <w:rPr>
          <w:rFonts w:ascii="Arial" w:eastAsia="Times New Roman" w:hAnsi="Arial" w:cs="Arial"/>
          <w:color w:val="404040"/>
          <w:sz w:val="24"/>
          <w:szCs w:val="24"/>
          <w:lang w:eastAsia="es-MX"/>
        </w:rPr>
        <w:t>La</w:t>
      </w:r>
      <w:r w:rsidRPr="00D04CCC">
        <w:rPr>
          <w:rFonts w:ascii="Arial" w:eastAsia="Times New Roman" w:hAnsi="Arial" w:cs="Arial"/>
          <w:b/>
          <w:bCs/>
          <w:color w:val="404040"/>
          <w:sz w:val="24"/>
          <w:szCs w:val="24"/>
          <w:bdr w:val="none" w:sz="0" w:space="0" w:color="auto" w:frame="1"/>
          <w:lang w:eastAsia="es-MX"/>
        </w:rPr>
        <w:t> elaboración del planteamiento del problema</w:t>
      </w:r>
      <w:r w:rsidRPr="00D04CCC">
        <w:rPr>
          <w:rFonts w:ascii="Arial" w:eastAsia="Times New Roman" w:hAnsi="Arial" w:cs="Arial"/>
          <w:color w:val="404040"/>
          <w:sz w:val="24"/>
          <w:szCs w:val="24"/>
          <w:lang w:eastAsia="es-MX"/>
        </w:rPr>
        <w:t>, como tal, requiere varias fases:</w:t>
      </w:r>
    </w:p>
    <w:p w:rsidR="00867423" w:rsidRPr="00D04CCC" w:rsidRDefault="00867423" w:rsidP="00867423">
      <w:pPr>
        <w:numPr>
          <w:ilvl w:val="0"/>
          <w:numId w:val="1"/>
        </w:numPr>
        <w:shd w:val="clear" w:color="auto" w:fill="FFFFFF"/>
        <w:spacing w:after="0" w:line="240" w:lineRule="auto"/>
        <w:textAlignment w:val="top"/>
        <w:rPr>
          <w:rFonts w:ascii="Arial" w:eastAsia="Times New Roman" w:hAnsi="Arial" w:cs="Arial"/>
          <w:color w:val="404040"/>
          <w:sz w:val="24"/>
          <w:szCs w:val="24"/>
          <w:lang w:eastAsia="es-MX"/>
        </w:rPr>
      </w:pPr>
      <w:r w:rsidRPr="00D04CCC">
        <w:rPr>
          <w:rFonts w:ascii="Arial" w:eastAsia="Times New Roman" w:hAnsi="Arial" w:cs="Arial"/>
          <w:b/>
          <w:bCs/>
          <w:color w:val="404040"/>
          <w:sz w:val="24"/>
          <w:szCs w:val="24"/>
          <w:bdr w:val="none" w:sz="0" w:space="0" w:color="auto" w:frame="1"/>
          <w:lang w:eastAsia="es-MX"/>
        </w:rPr>
        <w:t>Identificación del problema</w:t>
      </w:r>
      <w:r w:rsidRPr="00D04CCC">
        <w:rPr>
          <w:rFonts w:ascii="Arial" w:eastAsia="Times New Roman" w:hAnsi="Arial" w:cs="Arial"/>
          <w:color w:val="404040"/>
          <w:sz w:val="24"/>
          <w:szCs w:val="24"/>
          <w:lang w:eastAsia="es-MX"/>
        </w:rPr>
        <w:t>: implica el descubrimiento del tema o cuestión que se pretende abordar.</w:t>
      </w:r>
    </w:p>
    <w:p w:rsidR="00867423" w:rsidRPr="00D04CCC" w:rsidRDefault="00867423" w:rsidP="00867423">
      <w:pPr>
        <w:numPr>
          <w:ilvl w:val="0"/>
          <w:numId w:val="1"/>
        </w:numPr>
        <w:shd w:val="clear" w:color="auto" w:fill="FFFFFF"/>
        <w:spacing w:after="0" w:line="240" w:lineRule="auto"/>
        <w:textAlignment w:val="top"/>
        <w:rPr>
          <w:rFonts w:ascii="Arial" w:eastAsia="Times New Roman" w:hAnsi="Arial" w:cs="Arial"/>
          <w:color w:val="404040"/>
          <w:sz w:val="24"/>
          <w:szCs w:val="24"/>
          <w:lang w:eastAsia="es-MX"/>
        </w:rPr>
      </w:pPr>
      <w:r w:rsidRPr="00D04CCC">
        <w:rPr>
          <w:rFonts w:ascii="Arial" w:eastAsia="Times New Roman" w:hAnsi="Arial" w:cs="Arial"/>
          <w:b/>
          <w:bCs/>
          <w:color w:val="404040"/>
          <w:sz w:val="24"/>
          <w:szCs w:val="24"/>
          <w:bdr w:val="none" w:sz="0" w:space="0" w:color="auto" w:frame="1"/>
          <w:lang w:eastAsia="es-MX"/>
        </w:rPr>
        <w:t>Valoración del problema</w:t>
      </w:r>
      <w:r w:rsidRPr="00D04CCC">
        <w:rPr>
          <w:rFonts w:ascii="Arial" w:eastAsia="Times New Roman" w:hAnsi="Arial" w:cs="Arial"/>
          <w:color w:val="404040"/>
          <w:sz w:val="24"/>
          <w:szCs w:val="24"/>
          <w:lang w:eastAsia="es-MX"/>
        </w:rPr>
        <w:t>: consiste en la evaluación de la pertinencia, importancia o relevancia del problema identificado.</w:t>
      </w:r>
    </w:p>
    <w:p w:rsidR="00867423" w:rsidRPr="00D04CCC" w:rsidRDefault="00867423" w:rsidP="00867423">
      <w:pPr>
        <w:numPr>
          <w:ilvl w:val="0"/>
          <w:numId w:val="1"/>
        </w:numPr>
        <w:shd w:val="clear" w:color="auto" w:fill="FFFFFF"/>
        <w:spacing w:after="0" w:line="240" w:lineRule="auto"/>
        <w:textAlignment w:val="top"/>
        <w:rPr>
          <w:rFonts w:ascii="Arial" w:eastAsia="Times New Roman" w:hAnsi="Arial" w:cs="Arial"/>
          <w:color w:val="404040"/>
          <w:sz w:val="24"/>
          <w:szCs w:val="24"/>
          <w:lang w:eastAsia="es-MX"/>
        </w:rPr>
      </w:pPr>
      <w:r w:rsidRPr="00D04CCC">
        <w:rPr>
          <w:rFonts w:ascii="Arial" w:eastAsia="Times New Roman" w:hAnsi="Arial" w:cs="Arial"/>
          <w:b/>
          <w:bCs/>
          <w:color w:val="404040"/>
          <w:sz w:val="24"/>
          <w:szCs w:val="24"/>
          <w:bdr w:val="none" w:sz="0" w:space="0" w:color="auto" w:frame="1"/>
          <w:lang w:eastAsia="es-MX"/>
        </w:rPr>
        <w:t>Formulación del problema</w:t>
      </w:r>
      <w:r w:rsidRPr="00D04CCC">
        <w:rPr>
          <w:rFonts w:ascii="Arial" w:eastAsia="Times New Roman" w:hAnsi="Arial" w:cs="Arial"/>
          <w:color w:val="404040"/>
          <w:sz w:val="24"/>
          <w:szCs w:val="24"/>
          <w:lang w:eastAsia="es-MX"/>
        </w:rPr>
        <w:t>: supone la elaboración del problema en forma de pregunta. Por ejemplo: "¿Cómo afecta la emisión de gases de efecto invernadero el calentamiento global?"</w:t>
      </w:r>
    </w:p>
    <w:p w:rsidR="00867423" w:rsidRPr="00D04CCC" w:rsidRDefault="00867423" w:rsidP="00867423">
      <w:pPr>
        <w:numPr>
          <w:ilvl w:val="0"/>
          <w:numId w:val="1"/>
        </w:numPr>
        <w:shd w:val="clear" w:color="auto" w:fill="FFFFFF"/>
        <w:spacing w:after="0" w:line="240" w:lineRule="auto"/>
        <w:textAlignment w:val="top"/>
        <w:rPr>
          <w:rFonts w:ascii="Arial" w:eastAsia="Times New Roman" w:hAnsi="Arial" w:cs="Arial"/>
          <w:color w:val="404040"/>
          <w:sz w:val="24"/>
          <w:szCs w:val="24"/>
          <w:lang w:eastAsia="es-MX"/>
        </w:rPr>
      </w:pPr>
      <w:r w:rsidRPr="00D04CCC">
        <w:rPr>
          <w:rFonts w:ascii="Arial" w:eastAsia="Times New Roman" w:hAnsi="Arial" w:cs="Arial"/>
          <w:b/>
          <w:bCs/>
          <w:color w:val="404040"/>
          <w:sz w:val="24"/>
          <w:szCs w:val="24"/>
          <w:bdr w:val="none" w:sz="0" w:space="0" w:color="auto" w:frame="1"/>
          <w:lang w:eastAsia="es-MX"/>
        </w:rPr>
        <w:t>Definición del problema</w:t>
      </w:r>
      <w:r w:rsidRPr="00D04CCC">
        <w:rPr>
          <w:rFonts w:ascii="Arial" w:eastAsia="Times New Roman" w:hAnsi="Arial" w:cs="Arial"/>
          <w:color w:val="404040"/>
          <w:sz w:val="24"/>
          <w:szCs w:val="24"/>
          <w:lang w:eastAsia="es-MX"/>
        </w:rPr>
        <w:t>: es la revisión de los antecedentes del tema, las teorías o corrientes dentro de las cuales se encuentra el tema, etc.</w:t>
      </w:r>
    </w:p>
    <w:p w:rsidR="00867423" w:rsidRPr="00D04CCC" w:rsidRDefault="00867423" w:rsidP="00867423">
      <w:pPr>
        <w:numPr>
          <w:ilvl w:val="0"/>
          <w:numId w:val="1"/>
        </w:numPr>
        <w:shd w:val="clear" w:color="auto" w:fill="FFFFFF"/>
        <w:spacing w:after="0" w:line="240" w:lineRule="auto"/>
        <w:textAlignment w:val="top"/>
        <w:rPr>
          <w:rFonts w:ascii="Arial" w:eastAsia="Times New Roman" w:hAnsi="Arial" w:cs="Arial"/>
          <w:color w:val="404040"/>
          <w:sz w:val="24"/>
          <w:szCs w:val="24"/>
          <w:lang w:eastAsia="es-MX"/>
        </w:rPr>
      </w:pPr>
      <w:r w:rsidRPr="00D04CCC">
        <w:rPr>
          <w:rFonts w:ascii="Arial" w:eastAsia="Times New Roman" w:hAnsi="Arial" w:cs="Arial"/>
          <w:b/>
          <w:bCs/>
          <w:color w:val="404040"/>
          <w:sz w:val="24"/>
          <w:szCs w:val="24"/>
          <w:bdr w:val="none" w:sz="0" w:space="0" w:color="auto" w:frame="1"/>
          <w:lang w:eastAsia="es-MX"/>
        </w:rPr>
        <w:t>Delimitación del problema</w:t>
      </w:r>
      <w:r w:rsidRPr="00D04CCC">
        <w:rPr>
          <w:rFonts w:ascii="Arial" w:eastAsia="Times New Roman" w:hAnsi="Arial" w:cs="Arial"/>
          <w:color w:val="404040"/>
          <w:sz w:val="24"/>
          <w:szCs w:val="24"/>
          <w:lang w:eastAsia="es-MX"/>
        </w:rPr>
        <w:t>: supone la precisión y delimitación de los aspectos concretos del tema que serán abordados.</w:t>
      </w:r>
    </w:p>
    <w:p w:rsidR="00867423" w:rsidRPr="00D04CCC" w:rsidRDefault="00867423" w:rsidP="00867423">
      <w:pPr>
        <w:shd w:val="clear" w:color="auto" w:fill="FFFFFF"/>
        <w:spacing w:after="253" w:line="240" w:lineRule="auto"/>
        <w:textAlignment w:val="top"/>
        <w:rPr>
          <w:rFonts w:ascii="Arial" w:eastAsia="Times New Roman" w:hAnsi="Arial" w:cs="Arial"/>
          <w:color w:val="404040"/>
          <w:sz w:val="24"/>
          <w:szCs w:val="24"/>
          <w:lang w:eastAsia="es-MX"/>
        </w:rPr>
      </w:pPr>
      <w:r w:rsidRPr="00D04CCC">
        <w:rPr>
          <w:rFonts w:ascii="Arial" w:eastAsia="Times New Roman" w:hAnsi="Arial" w:cs="Arial"/>
          <w:color w:val="404040"/>
          <w:sz w:val="24"/>
          <w:szCs w:val="24"/>
          <w:lang w:eastAsia="es-MX"/>
        </w:rPr>
        <w:t>Del planteamiento del problema y su delimitación, a su vez, surge el conjunto de objetivos (generales y específicos) que se persigu</w:t>
      </w:r>
      <w:r>
        <w:rPr>
          <w:rFonts w:ascii="Arial" w:eastAsia="Times New Roman" w:hAnsi="Arial" w:cs="Arial"/>
          <w:color w:val="404040"/>
          <w:sz w:val="24"/>
          <w:szCs w:val="24"/>
          <w:lang w:eastAsia="es-MX"/>
        </w:rPr>
        <w:t>e alcanzar con la investigación</w:t>
      </w:r>
    </w:p>
    <w:p w:rsidR="00867423" w:rsidRDefault="00867423" w:rsidP="00867423">
      <w:pPr>
        <w:rPr>
          <w:rFonts w:ascii="Arial" w:eastAsia="Times New Roman" w:hAnsi="Arial" w:cs="Arial"/>
          <w:color w:val="404040"/>
          <w:sz w:val="19"/>
          <w:szCs w:val="19"/>
          <w:lang w:eastAsia="es-MX"/>
        </w:rPr>
      </w:pPr>
    </w:p>
    <w:p w:rsidR="00867423" w:rsidRDefault="00867423" w:rsidP="00867423">
      <w:pPr>
        <w:rPr>
          <w:rFonts w:ascii="Arial" w:eastAsia="Times New Roman" w:hAnsi="Arial" w:cs="Arial"/>
          <w:color w:val="404040"/>
          <w:sz w:val="19"/>
          <w:szCs w:val="19"/>
          <w:lang w:eastAsia="es-MX"/>
        </w:rPr>
      </w:pPr>
    </w:p>
    <w:p w:rsidR="00867423" w:rsidRDefault="00867423" w:rsidP="00867423">
      <w:pPr>
        <w:rPr>
          <w:rFonts w:ascii="Arial" w:eastAsia="Times New Roman" w:hAnsi="Arial" w:cs="Arial"/>
          <w:color w:val="404040"/>
          <w:sz w:val="19"/>
          <w:szCs w:val="19"/>
          <w:lang w:eastAsia="es-MX"/>
        </w:rPr>
      </w:pPr>
    </w:p>
    <w:p w:rsidR="00867423" w:rsidRDefault="00867423" w:rsidP="00867423">
      <w:pPr>
        <w:rPr>
          <w:rFonts w:ascii="Arial" w:eastAsia="Times New Roman" w:hAnsi="Arial" w:cs="Arial"/>
          <w:color w:val="404040"/>
          <w:sz w:val="19"/>
          <w:szCs w:val="19"/>
          <w:lang w:eastAsia="es-MX"/>
        </w:rPr>
      </w:pPr>
    </w:p>
    <w:p w:rsidR="00867423" w:rsidRDefault="00867423" w:rsidP="00867423">
      <w:pPr>
        <w:spacing w:after="105" w:line="750" w:lineRule="atLeast"/>
        <w:outlineLvl w:val="0"/>
        <w:rPr>
          <w:rFonts w:ascii="Arial" w:eastAsia="Times New Roman" w:hAnsi="Arial" w:cs="Arial"/>
          <w:color w:val="111111"/>
          <w:kern w:val="36"/>
          <w:sz w:val="28"/>
          <w:szCs w:val="28"/>
          <w:lang w:eastAsia="es-MX"/>
        </w:rPr>
      </w:pPr>
      <w:r>
        <w:rPr>
          <w:rFonts w:ascii="Arial" w:eastAsia="Times New Roman" w:hAnsi="Arial" w:cs="Arial"/>
          <w:color w:val="111111"/>
          <w:kern w:val="36"/>
          <w:sz w:val="28"/>
          <w:szCs w:val="28"/>
          <w:lang w:eastAsia="es-MX"/>
        </w:rPr>
        <w:lastRenderedPageBreak/>
        <w:t>3.3.-</w:t>
      </w:r>
    </w:p>
    <w:p w:rsidR="00867423" w:rsidRDefault="00867423" w:rsidP="00867423">
      <w:pPr>
        <w:spacing w:after="105" w:line="750" w:lineRule="atLeast"/>
        <w:outlineLvl w:val="0"/>
        <w:rPr>
          <w:rFonts w:ascii="Arial" w:eastAsia="Times New Roman" w:hAnsi="Arial" w:cs="Arial"/>
          <w:color w:val="111111"/>
          <w:kern w:val="36"/>
          <w:sz w:val="28"/>
          <w:szCs w:val="28"/>
          <w:lang w:eastAsia="es-MX"/>
        </w:rPr>
      </w:pPr>
      <w:r>
        <w:rPr>
          <w:rFonts w:ascii="Arial" w:eastAsia="Times New Roman" w:hAnsi="Arial" w:cs="Arial"/>
          <w:color w:val="111111"/>
          <w:kern w:val="36"/>
          <w:sz w:val="28"/>
          <w:szCs w:val="28"/>
          <w:lang w:eastAsia="es-MX"/>
        </w:rPr>
        <w:t>3.4.-</w:t>
      </w:r>
      <w:bookmarkStart w:id="0" w:name="_GoBack"/>
      <w:bookmarkEnd w:id="0"/>
    </w:p>
    <w:p w:rsidR="00867423" w:rsidRDefault="00867423" w:rsidP="00867423">
      <w:pPr>
        <w:spacing w:after="105" w:line="750" w:lineRule="atLeast"/>
        <w:outlineLvl w:val="0"/>
        <w:rPr>
          <w:rFonts w:ascii="Arial" w:eastAsia="Times New Roman" w:hAnsi="Arial" w:cs="Arial"/>
          <w:color w:val="111111"/>
          <w:kern w:val="36"/>
          <w:sz w:val="28"/>
          <w:szCs w:val="28"/>
          <w:lang w:eastAsia="es-MX"/>
        </w:rPr>
      </w:pPr>
    </w:p>
    <w:p w:rsidR="00867423" w:rsidRPr="005543F7" w:rsidRDefault="00867423" w:rsidP="00867423">
      <w:pPr>
        <w:spacing w:after="105" w:line="750" w:lineRule="atLeast"/>
        <w:outlineLvl w:val="0"/>
        <w:rPr>
          <w:rFonts w:ascii="Arial" w:eastAsia="Times New Roman" w:hAnsi="Arial" w:cs="Arial"/>
          <w:color w:val="111111"/>
          <w:kern w:val="36"/>
          <w:sz w:val="28"/>
          <w:szCs w:val="28"/>
          <w:lang w:eastAsia="es-MX"/>
        </w:rPr>
      </w:pPr>
      <w:r w:rsidRPr="005543F7">
        <w:rPr>
          <w:rFonts w:ascii="Arial" w:eastAsia="Times New Roman" w:hAnsi="Arial" w:cs="Arial"/>
          <w:color w:val="111111"/>
          <w:kern w:val="36"/>
          <w:sz w:val="28"/>
          <w:szCs w:val="28"/>
          <w:lang w:eastAsia="es-MX"/>
        </w:rPr>
        <w:t>Marco Metodológico: Características y Estructura</w:t>
      </w:r>
    </w:p>
    <w:p w:rsidR="00867423" w:rsidRPr="005543F7" w:rsidRDefault="00867423" w:rsidP="00867423">
      <w:pPr>
        <w:spacing w:after="105" w:line="750" w:lineRule="atLeast"/>
        <w:outlineLvl w:val="0"/>
        <w:rPr>
          <w:rFonts w:ascii="Arial" w:eastAsia="Times New Roman" w:hAnsi="Arial" w:cs="Arial"/>
          <w:color w:val="111111"/>
          <w:kern w:val="36"/>
          <w:sz w:val="28"/>
          <w:szCs w:val="28"/>
          <w:lang w:eastAsia="es-MX"/>
        </w:rPr>
      </w:pPr>
      <w:r w:rsidRPr="005543F7">
        <w:rPr>
          <w:rFonts w:ascii="Arial" w:eastAsia="Times New Roman" w:hAnsi="Arial" w:cs="Arial"/>
          <w:b/>
          <w:bCs/>
          <w:color w:val="000000"/>
          <w:sz w:val="28"/>
          <w:szCs w:val="28"/>
          <w:u w:val="single"/>
          <w:lang w:eastAsia="es-MX"/>
        </w:rPr>
        <w:t>Isabel Castillo</w:t>
      </w:r>
    </w:p>
    <w:p w:rsidR="00867423" w:rsidRPr="005543F7" w:rsidRDefault="00867423" w:rsidP="00867423">
      <w:pPr>
        <w:spacing w:line="240" w:lineRule="auto"/>
        <w:textAlignment w:val="center"/>
        <w:rPr>
          <w:rFonts w:ascii="Arial" w:eastAsia="Times New Roman" w:hAnsi="Arial" w:cs="Arial"/>
          <w:sz w:val="28"/>
          <w:szCs w:val="28"/>
          <w:lang w:eastAsia="es-MX"/>
        </w:rPr>
      </w:pPr>
      <w:r w:rsidRPr="005543F7">
        <w:rPr>
          <w:rFonts w:ascii="Arial" w:eastAsia="Times New Roman" w:hAnsi="Arial" w:cs="Arial"/>
          <w:sz w:val="28"/>
          <w:szCs w:val="28"/>
          <w:lang w:eastAsia="es-MX"/>
        </w:rPr>
        <w:t>  </w:t>
      </w:r>
    </w:p>
    <w:p w:rsidR="00867423" w:rsidRPr="005543F7" w:rsidRDefault="00867423" w:rsidP="00867423">
      <w:pPr>
        <w:spacing w:after="390" w:line="390" w:lineRule="atLeast"/>
        <w:jc w:val="both"/>
        <w:rPr>
          <w:rFonts w:ascii="Verdana" w:eastAsia="Times New Roman" w:hAnsi="Verdana" w:cs="Times New Roman"/>
          <w:color w:val="222222"/>
          <w:sz w:val="28"/>
          <w:szCs w:val="28"/>
          <w:lang w:eastAsia="es-MX"/>
        </w:rPr>
      </w:pPr>
      <w:r w:rsidRPr="005543F7">
        <w:rPr>
          <w:rFonts w:ascii="Verdana" w:eastAsia="Times New Roman" w:hAnsi="Verdana" w:cs="Times New Roman"/>
          <w:color w:val="000000"/>
          <w:sz w:val="28"/>
          <w:szCs w:val="28"/>
          <w:lang w:eastAsia="es-MX"/>
        </w:rPr>
        <w:t>El </w:t>
      </w:r>
      <w:r w:rsidRPr="005543F7">
        <w:rPr>
          <w:rFonts w:ascii="Verdana" w:eastAsia="Times New Roman" w:hAnsi="Verdana" w:cs="Times New Roman"/>
          <w:b/>
          <w:bCs/>
          <w:color w:val="000000"/>
          <w:sz w:val="28"/>
          <w:szCs w:val="28"/>
          <w:lang w:eastAsia="es-MX"/>
        </w:rPr>
        <w:t>marco metodológico</w:t>
      </w:r>
      <w:r w:rsidRPr="005543F7">
        <w:rPr>
          <w:rFonts w:ascii="Verdana" w:eastAsia="Times New Roman" w:hAnsi="Verdana" w:cs="Times New Roman"/>
          <w:color w:val="000000"/>
          <w:sz w:val="28"/>
          <w:szCs w:val="28"/>
          <w:lang w:eastAsia="es-MX"/>
        </w:rPr>
        <w:t> es un componente crítico de cualquier informe de investigación. Esta sección debe proporcionar los detalles de procedimiento de cómo se realizó el estudio.</w:t>
      </w:r>
    </w:p>
    <w:p w:rsidR="00867423" w:rsidRPr="005543F7" w:rsidRDefault="00867423" w:rsidP="00867423">
      <w:pPr>
        <w:spacing w:after="390" w:line="390" w:lineRule="atLeast"/>
        <w:jc w:val="both"/>
        <w:rPr>
          <w:ins w:id="1" w:author="Unknown"/>
          <w:rFonts w:ascii="Verdana" w:eastAsia="Times New Roman" w:hAnsi="Verdana" w:cs="Times New Roman"/>
          <w:color w:val="222222"/>
          <w:sz w:val="28"/>
          <w:szCs w:val="28"/>
          <w:lang w:eastAsia="es-MX"/>
        </w:rPr>
      </w:pPr>
      <w:ins w:id="2" w:author="Unknown">
        <w:r w:rsidRPr="005543F7">
          <w:rPr>
            <w:rFonts w:ascii="Verdana" w:eastAsia="Times New Roman" w:hAnsi="Verdana" w:cs="Times New Roman"/>
            <w:color w:val="000000"/>
            <w:sz w:val="28"/>
            <w:szCs w:val="28"/>
            <w:lang w:eastAsia="es-MX"/>
          </w:rPr>
          <w:t>En sí, el marco metodológico brinda un contexto para dicho estudio. Además, se utiliza para evaluar la calidad de la investigación.</w:t>
        </w:r>
      </w:ins>
    </w:p>
    <w:p w:rsidR="00867423" w:rsidRPr="005543F7" w:rsidRDefault="00867423" w:rsidP="00867423">
      <w:pPr>
        <w:spacing w:after="390" w:line="390" w:lineRule="atLeast"/>
        <w:rPr>
          <w:ins w:id="3" w:author="Unknown"/>
          <w:rFonts w:ascii="Verdana" w:eastAsia="Times New Roman" w:hAnsi="Verdana" w:cs="Times New Roman"/>
          <w:color w:val="222222"/>
          <w:sz w:val="28"/>
          <w:szCs w:val="28"/>
          <w:lang w:eastAsia="es-MX"/>
        </w:rPr>
      </w:pPr>
    </w:p>
    <w:p w:rsidR="00867423" w:rsidRPr="005543F7" w:rsidRDefault="00867423" w:rsidP="00867423">
      <w:pPr>
        <w:spacing w:after="390" w:line="390" w:lineRule="atLeast"/>
        <w:jc w:val="both"/>
        <w:rPr>
          <w:ins w:id="4" w:author="Unknown"/>
          <w:rFonts w:ascii="Verdana" w:eastAsia="Times New Roman" w:hAnsi="Verdana" w:cs="Times New Roman"/>
          <w:color w:val="222222"/>
          <w:sz w:val="28"/>
          <w:szCs w:val="28"/>
          <w:lang w:eastAsia="es-MX"/>
        </w:rPr>
      </w:pPr>
      <w:ins w:id="5" w:author="Unknown">
        <w:r w:rsidRPr="005543F7">
          <w:rPr>
            <w:rFonts w:ascii="Verdana" w:eastAsia="Times New Roman" w:hAnsi="Verdana" w:cs="Times New Roman"/>
            <w:color w:val="000000"/>
            <w:sz w:val="28"/>
            <w:szCs w:val="28"/>
            <w:lang w:eastAsia="es-MX"/>
          </w:rPr>
          <w:t>Por lo tanto, requiere una descripción clara y precisa de cómo se realizó la investigación y la justificación de la elección de los procedimientos.</w:t>
        </w:r>
      </w:ins>
    </w:p>
    <w:p w:rsidR="00867423" w:rsidRPr="005543F7" w:rsidRDefault="00867423" w:rsidP="00867423">
      <w:pPr>
        <w:spacing w:after="390" w:line="390" w:lineRule="atLeast"/>
        <w:jc w:val="both"/>
        <w:rPr>
          <w:ins w:id="6" w:author="Unknown"/>
          <w:rFonts w:ascii="Verdana" w:eastAsia="Times New Roman" w:hAnsi="Verdana" w:cs="Times New Roman"/>
          <w:color w:val="222222"/>
          <w:sz w:val="28"/>
          <w:szCs w:val="28"/>
          <w:lang w:eastAsia="es-MX"/>
        </w:rPr>
      </w:pPr>
      <w:ins w:id="7" w:author="Unknown">
        <w:r w:rsidRPr="005543F7">
          <w:rPr>
            <w:rFonts w:ascii="Verdana" w:eastAsia="Times New Roman" w:hAnsi="Verdana" w:cs="Times New Roman"/>
            <w:color w:val="000000"/>
            <w:sz w:val="28"/>
            <w:szCs w:val="28"/>
            <w:lang w:eastAsia="es-MX"/>
          </w:rPr>
          <w:t>En el marco metodológico del informe de investigación se deben describir los pasos tomados para responder a la pregunta de investigación. Esto debe incluir la descripción de cómo se hizo y la explicación de cómo se analizaron los resultados.</w:t>
        </w:r>
      </w:ins>
    </w:p>
    <w:p w:rsidR="00867423" w:rsidRPr="005543F7" w:rsidRDefault="00867423" w:rsidP="00867423">
      <w:pPr>
        <w:spacing w:before="450" w:after="300" w:line="570" w:lineRule="atLeast"/>
        <w:jc w:val="both"/>
        <w:outlineLvl w:val="1"/>
        <w:rPr>
          <w:ins w:id="8" w:author="Unknown"/>
          <w:rFonts w:ascii="Arial" w:eastAsia="Times New Roman" w:hAnsi="Arial" w:cs="Arial"/>
          <w:color w:val="111111"/>
          <w:sz w:val="28"/>
          <w:szCs w:val="28"/>
          <w:lang w:eastAsia="es-MX"/>
        </w:rPr>
      </w:pPr>
      <w:ins w:id="9" w:author="Unknown">
        <w:r w:rsidRPr="005543F7">
          <w:rPr>
            <w:rFonts w:ascii="Arial" w:eastAsia="Times New Roman" w:hAnsi="Arial" w:cs="Arial"/>
            <w:b/>
            <w:bCs/>
            <w:color w:val="000000"/>
            <w:sz w:val="28"/>
            <w:szCs w:val="28"/>
            <w:u w:val="single"/>
            <w:lang w:eastAsia="es-MX"/>
          </w:rPr>
          <w:lastRenderedPageBreak/>
          <w:t>Características del marco metodológico</w:t>
        </w:r>
      </w:ins>
    </w:p>
    <w:p w:rsidR="00867423" w:rsidRPr="005543F7" w:rsidRDefault="00867423" w:rsidP="00867423">
      <w:pPr>
        <w:spacing w:after="390" w:line="390" w:lineRule="atLeast"/>
        <w:jc w:val="both"/>
        <w:rPr>
          <w:ins w:id="10" w:author="Unknown"/>
          <w:rFonts w:ascii="Verdana" w:eastAsia="Times New Roman" w:hAnsi="Verdana" w:cs="Times New Roman"/>
          <w:color w:val="222222"/>
          <w:sz w:val="28"/>
          <w:szCs w:val="28"/>
          <w:lang w:eastAsia="es-MX"/>
        </w:rPr>
      </w:pPr>
      <w:ins w:id="11" w:author="Unknown">
        <w:r w:rsidRPr="005543F7">
          <w:rPr>
            <w:rFonts w:ascii="Verdana" w:eastAsia="Times New Roman" w:hAnsi="Verdana" w:cs="Times New Roman"/>
            <w:color w:val="000000"/>
            <w:sz w:val="28"/>
            <w:szCs w:val="28"/>
            <w:lang w:eastAsia="es-MX"/>
          </w:rPr>
          <w:t>El método elegido en una investigación afecta los hallazgos y, por extensión, la interpretación. La metodología es crucial porque un método poco confiable produce resultados poco confiables, socavando su valor.</w:t>
        </w:r>
      </w:ins>
    </w:p>
    <w:p w:rsidR="00867423" w:rsidRPr="005543F7" w:rsidRDefault="00867423" w:rsidP="00867423">
      <w:pPr>
        <w:spacing w:after="390" w:line="390" w:lineRule="atLeast"/>
        <w:jc w:val="both"/>
        <w:rPr>
          <w:ins w:id="12" w:author="Unknown"/>
          <w:rFonts w:ascii="Verdana" w:eastAsia="Times New Roman" w:hAnsi="Verdana" w:cs="Times New Roman"/>
          <w:color w:val="222222"/>
          <w:sz w:val="28"/>
          <w:szCs w:val="28"/>
          <w:lang w:eastAsia="es-MX"/>
        </w:rPr>
      </w:pPr>
      <w:ins w:id="13" w:author="Unknown">
        <w:r w:rsidRPr="005543F7">
          <w:rPr>
            <w:rFonts w:ascii="Verdana" w:eastAsia="Times New Roman" w:hAnsi="Verdana" w:cs="Times New Roman"/>
            <w:color w:val="000000"/>
            <w:sz w:val="28"/>
            <w:szCs w:val="28"/>
            <w:lang w:eastAsia="es-MX"/>
          </w:rPr>
          <w:t>Por ello, es necesaria la explicación de cómo se obtuvieron e interpretaron estos resultados. </w:t>
        </w:r>
        <w:r w:rsidRPr="005543F7">
          <w:rPr>
            <w:rFonts w:ascii="Verdana" w:eastAsia="Times New Roman" w:hAnsi="Verdana" w:cs="Times New Roman"/>
            <w:i/>
            <w:iCs/>
            <w:color w:val="000000"/>
            <w:sz w:val="28"/>
            <w:szCs w:val="28"/>
            <w:lang w:eastAsia="es-MX"/>
          </w:rPr>
          <w:t>En eso consiste el marco metodológico</w:t>
        </w:r>
        <w:r w:rsidRPr="005543F7">
          <w:rPr>
            <w:rFonts w:ascii="Verdana" w:eastAsia="Times New Roman" w:hAnsi="Verdana" w:cs="Times New Roman"/>
            <w:color w:val="000000"/>
            <w:sz w:val="28"/>
            <w:szCs w:val="28"/>
            <w:lang w:eastAsia="es-MX"/>
          </w:rPr>
          <w:t>.</w:t>
        </w:r>
      </w:ins>
    </w:p>
    <w:p w:rsidR="00867423" w:rsidRPr="005543F7" w:rsidRDefault="00867423" w:rsidP="00867423">
      <w:pPr>
        <w:spacing w:after="390" w:line="390" w:lineRule="atLeast"/>
        <w:jc w:val="both"/>
        <w:rPr>
          <w:ins w:id="14" w:author="Unknown"/>
          <w:rFonts w:ascii="Verdana" w:eastAsia="Times New Roman" w:hAnsi="Verdana" w:cs="Times New Roman"/>
          <w:color w:val="222222"/>
          <w:sz w:val="28"/>
          <w:szCs w:val="28"/>
          <w:lang w:eastAsia="es-MX"/>
        </w:rPr>
      </w:pPr>
      <w:ins w:id="15" w:author="Unknown">
        <w:r w:rsidRPr="005543F7">
          <w:rPr>
            <w:rFonts w:ascii="Verdana" w:eastAsia="Times New Roman" w:hAnsi="Verdana" w:cs="Times New Roman"/>
            <w:color w:val="000000"/>
            <w:sz w:val="28"/>
            <w:szCs w:val="28"/>
            <w:lang w:eastAsia="es-MX"/>
          </w:rPr>
          <w:t>Ahora bien, este marco posee ciertas características distintivas. Primeramente, en esta sección se debe dar una explicación detallada del estudio. Es muy importante en la ciencia que los resultados sean replicables.</w:t>
        </w:r>
      </w:ins>
    </w:p>
    <w:p w:rsidR="00867423" w:rsidRPr="005543F7" w:rsidRDefault="00867423" w:rsidP="00867423">
      <w:pPr>
        <w:spacing w:after="390" w:line="390" w:lineRule="atLeast"/>
        <w:jc w:val="both"/>
        <w:rPr>
          <w:ins w:id="16" w:author="Unknown"/>
          <w:rFonts w:ascii="Verdana" w:eastAsia="Times New Roman" w:hAnsi="Verdana" w:cs="Times New Roman"/>
          <w:color w:val="222222"/>
          <w:sz w:val="28"/>
          <w:szCs w:val="28"/>
          <w:lang w:eastAsia="es-MX"/>
        </w:rPr>
      </w:pPr>
      <w:ins w:id="17" w:author="Unknown">
        <w:r w:rsidRPr="005543F7">
          <w:rPr>
            <w:rFonts w:ascii="Verdana" w:eastAsia="Times New Roman" w:hAnsi="Verdana" w:cs="Times New Roman"/>
            <w:color w:val="000000"/>
            <w:sz w:val="28"/>
            <w:szCs w:val="28"/>
            <w:lang w:eastAsia="es-MX"/>
          </w:rPr>
          <w:t>Si los autores proporcionan suficientes detalles, otros científicos pueden repetir sus experimentos para verificar sus hallazgos.</w:t>
        </w:r>
      </w:ins>
    </w:p>
    <w:p w:rsidR="00867423" w:rsidRPr="005543F7" w:rsidRDefault="00867423" w:rsidP="00867423">
      <w:pPr>
        <w:spacing w:after="390" w:line="390" w:lineRule="atLeast"/>
        <w:jc w:val="both"/>
        <w:rPr>
          <w:ins w:id="18" w:author="Unknown"/>
          <w:rFonts w:ascii="Verdana" w:eastAsia="Times New Roman" w:hAnsi="Verdana" w:cs="Times New Roman"/>
          <w:color w:val="222222"/>
          <w:sz w:val="28"/>
          <w:szCs w:val="28"/>
          <w:lang w:eastAsia="es-MX"/>
        </w:rPr>
      </w:pPr>
      <w:ins w:id="19" w:author="Unknown">
        <w:r w:rsidRPr="005543F7">
          <w:rPr>
            <w:rFonts w:ascii="Verdana" w:eastAsia="Times New Roman" w:hAnsi="Verdana" w:cs="Times New Roman"/>
            <w:color w:val="000000"/>
            <w:sz w:val="28"/>
            <w:szCs w:val="28"/>
            <w:lang w:eastAsia="es-MX"/>
          </w:rPr>
          <w:t>Esta información es particularmente importante cuando se ha desarrollado un nuevo método o se utiliza un uso innovador de un método existente.</w:t>
        </w:r>
      </w:ins>
    </w:p>
    <w:p w:rsidR="00867423" w:rsidRPr="005543F7" w:rsidRDefault="00867423" w:rsidP="00867423">
      <w:pPr>
        <w:spacing w:after="390" w:line="390" w:lineRule="atLeast"/>
        <w:jc w:val="both"/>
        <w:rPr>
          <w:ins w:id="20" w:author="Unknown"/>
          <w:rFonts w:ascii="Verdana" w:eastAsia="Times New Roman" w:hAnsi="Verdana" w:cs="Times New Roman"/>
          <w:color w:val="222222"/>
          <w:sz w:val="28"/>
          <w:szCs w:val="28"/>
          <w:lang w:eastAsia="es-MX"/>
        </w:rPr>
      </w:pPr>
      <w:ins w:id="21" w:author="Unknown">
        <w:r w:rsidRPr="005543F7">
          <w:rPr>
            <w:rFonts w:ascii="Verdana" w:eastAsia="Times New Roman" w:hAnsi="Verdana" w:cs="Times New Roman"/>
            <w:color w:val="000000"/>
            <w:sz w:val="28"/>
            <w:szCs w:val="28"/>
            <w:lang w:eastAsia="es-MX"/>
          </w:rPr>
          <w:t>Por otro lado, en la mayoría de los casos, hay una variedad de métodos diferentes para dar respuesta a un problema de investigación. Además, existen distintas técnicas y procesos ampliamente aceptados en cada campo de estudio.</w:t>
        </w:r>
      </w:ins>
    </w:p>
    <w:p w:rsidR="00867423" w:rsidRPr="005543F7" w:rsidRDefault="00867423" w:rsidP="00867423">
      <w:pPr>
        <w:spacing w:after="390" w:line="390" w:lineRule="atLeast"/>
        <w:jc w:val="both"/>
        <w:rPr>
          <w:ins w:id="22" w:author="Unknown"/>
          <w:rFonts w:ascii="Verdana" w:eastAsia="Times New Roman" w:hAnsi="Verdana" w:cs="Times New Roman"/>
          <w:color w:val="222222"/>
          <w:sz w:val="28"/>
          <w:szCs w:val="28"/>
          <w:lang w:eastAsia="es-MX"/>
        </w:rPr>
      </w:pPr>
      <w:ins w:id="23" w:author="Unknown">
        <w:r w:rsidRPr="005543F7">
          <w:rPr>
            <w:rFonts w:ascii="Verdana" w:eastAsia="Times New Roman" w:hAnsi="Verdana" w:cs="Times New Roman"/>
            <w:color w:val="000000"/>
            <w:sz w:val="28"/>
            <w:szCs w:val="28"/>
            <w:lang w:eastAsia="es-MX"/>
          </w:rPr>
          <w:t>En el marco metodológico se deben exponer claramente las razones por las que se eligió un procedimiento o técnica en particular.</w:t>
        </w:r>
      </w:ins>
    </w:p>
    <w:p w:rsidR="00867423" w:rsidRPr="005543F7" w:rsidRDefault="00867423" w:rsidP="00867423">
      <w:pPr>
        <w:spacing w:after="390" w:line="390" w:lineRule="atLeast"/>
        <w:jc w:val="both"/>
        <w:rPr>
          <w:ins w:id="24" w:author="Unknown"/>
          <w:rFonts w:ascii="Verdana" w:eastAsia="Times New Roman" w:hAnsi="Verdana" w:cs="Times New Roman"/>
          <w:color w:val="222222"/>
          <w:sz w:val="28"/>
          <w:szCs w:val="28"/>
          <w:lang w:eastAsia="es-MX"/>
        </w:rPr>
      </w:pPr>
      <w:ins w:id="25" w:author="Unknown">
        <w:r w:rsidRPr="005543F7">
          <w:rPr>
            <w:rFonts w:ascii="Verdana" w:eastAsia="Times New Roman" w:hAnsi="Verdana" w:cs="Times New Roman"/>
            <w:color w:val="000000"/>
            <w:sz w:val="28"/>
            <w:szCs w:val="28"/>
            <w:lang w:eastAsia="es-MX"/>
          </w:rPr>
          <w:lastRenderedPageBreak/>
          <w:t>Tiene que dejar constancia de que los datos fueron recopilados o generados de una manera consistente con la práctica aceptada en las distintas disciplinas.</w:t>
        </w:r>
      </w:ins>
    </w:p>
    <w:p w:rsidR="00867423" w:rsidRPr="005543F7" w:rsidRDefault="00867423" w:rsidP="00867423">
      <w:pPr>
        <w:spacing w:after="390" w:line="390" w:lineRule="atLeast"/>
        <w:jc w:val="both"/>
        <w:rPr>
          <w:ins w:id="26" w:author="Unknown"/>
          <w:rFonts w:ascii="Verdana" w:eastAsia="Times New Roman" w:hAnsi="Verdana" w:cs="Times New Roman"/>
          <w:color w:val="222222"/>
          <w:sz w:val="28"/>
          <w:szCs w:val="28"/>
          <w:lang w:eastAsia="es-MX"/>
        </w:rPr>
      </w:pPr>
      <w:ins w:id="27" w:author="Unknown">
        <w:r w:rsidRPr="005543F7">
          <w:rPr>
            <w:rFonts w:ascii="Verdana" w:eastAsia="Times New Roman" w:hAnsi="Verdana" w:cs="Times New Roman"/>
            <w:color w:val="000000"/>
            <w:sz w:val="28"/>
            <w:szCs w:val="28"/>
            <w:lang w:eastAsia="es-MX"/>
          </w:rPr>
          <w:t>Además, se debe tomar en cuenta que el marco metodológico es un texto del género científico. Por tanto, la redacción debe ser directa y ordenada. Generalmente se escribe en voz pasiva y en tercera persona.</w:t>
        </w:r>
      </w:ins>
    </w:p>
    <w:p w:rsidR="00867423" w:rsidRPr="005543F7" w:rsidRDefault="00867423" w:rsidP="00867423">
      <w:pPr>
        <w:spacing w:after="390" w:line="390" w:lineRule="atLeast"/>
        <w:jc w:val="both"/>
        <w:rPr>
          <w:ins w:id="28" w:author="Unknown"/>
          <w:rFonts w:ascii="Verdana" w:eastAsia="Times New Roman" w:hAnsi="Verdana" w:cs="Times New Roman"/>
          <w:color w:val="222222"/>
          <w:sz w:val="28"/>
          <w:szCs w:val="28"/>
          <w:lang w:eastAsia="es-MX"/>
        </w:rPr>
      </w:pPr>
      <w:ins w:id="29" w:author="Unknown">
        <w:r w:rsidRPr="005543F7">
          <w:rPr>
            <w:rFonts w:ascii="Verdana" w:eastAsia="Times New Roman" w:hAnsi="Verdana" w:cs="Times New Roman"/>
            <w:color w:val="000000"/>
            <w:sz w:val="28"/>
            <w:szCs w:val="28"/>
            <w:lang w:eastAsia="es-MX"/>
          </w:rPr>
          <w:t>Sin embargo, el paradigma cualitativo acepta voz activa y primera persona. Para mayor claridad, cuando se debe presentar una gran cantidad de detalles, la información se debe presentar en subsecciones según el tema. El material en cada sección debe organizarse por tema de mayor a menor importancia.</w:t>
        </w:r>
      </w:ins>
    </w:p>
    <w:p w:rsidR="00867423" w:rsidRPr="005543F7" w:rsidRDefault="00867423" w:rsidP="00867423">
      <w:pPr>
        <w:spacing w:before="450" w:after="300" w:line="570" w:lineRule="atLeast"/>
        <w:jc w:val="both"/>
        <w:outlineLvl w:val="1"/>
        <w:rPr>
          <w:ins w:id="30" w:author="Unknown"/>
          <w:rFonts w:ascii="Arial" w:eastAsia="Times New Roman" w:hAnsi="Arial" w:cs="Arial"/>
          <w:color w:val="111111"/>
          <w:sz w:val="28"/>
          <w:szCs w:val="28"/>
          <w:lang w:eastAsia="es-MX"/>
        </w:rPr>
      </w:pPr>
      <w:ins w:id="31" w:author="Unknown">
        <w:r w:rsidRPr="005543F7">
          <w:rPr>
            <w:rFonts w:ascii="Arial" w:eastAsia="Times New Roman" w:hAnsi="Arial" w:cs="Arial"/>
            <w:b/>
            <w:bCs/>
            <w:color w:val="000000"/>
            <w:sz w:val="28"/>
            <w:szCs w:val="28"/>
            <w:u w:val="single"/>
            <w:lang w:eastAsia="es-MX"/>
          </w:rPr>
          <w:t>Estructura del marco metodológico</w:t>
        </w:r>
      </w:ins>
    </w:p>
    <w:p w:rsidR="00867423" w:rsidRPr="005543F7" w:rsidRDefault="00867423" w:rsidP="00867423">
      <w:pPr>
        <w:spacing w:after="390" w:line="390" w:lineRule="atLeast"/>
        <w:jc w:val="both"/>
        <w:rPr>
          <w:ins w:id="32" w:author="Unknown"/>
          <w:rFonts w:ascii="Verdana" w:eastAsia="Times New Roman" w:hAnsi="Verdana" w:cs="Times New Roman"/>
          <w:color w:val="222222"/>
          <w:sz w:val="28"/>
          <w:szCs w:val="28"/>
          <w:lang w:eastAsia="es-MX"/>
        </w:rPr>
      </w:pPr>
      <w:ins w:id="33" w:author="Unknown">
        <w:r w:rsidRPr="005543F7">
          <w:rPr>
            <w:rFonts w:ascii="Verdana" w:eastAsia="Times New Roman" w:hAnsi="Verdana" w:cs="Times New Roman"/>
            <w:color w:val="000000"/>
            <w:sz w:val="28"/>
            <w:szCs w:val="28"/>
            <w:lang w:eastAsia="es-MX"/>
          </w:rPr>
          <w:t xml:space="preserve">En general, el marco metodológico se estructura en subsecciones. No obstante, los títulos de estas subsecciones van a depender, en gran medida, de los requerimientos institucionales o del estilo adoptado (APA, </w:t>
        </w:r>
        <w:proofErr w:type="spellStart"/>
        <w:r w:rsidRPr="005543F7">
          <w:rPr>
            <w:rFonts w:ascii="Verdana" w:eastAsia="Times New Roman" w:hAnsi="Verdana" w:cs="Times New Roman"/>
            <w:color w:val="000000"/>
            <w:sz w:val="28"/>
            <w:szCs w:val="28"/>
            <w:lang w:eastAsia="es-MX"/>
          </w:rPr>
          <w:t>Chicago</w:t>
        </w:r>
        <w:proofErr w:type="gramStart"/>
        <w:r w:rsidRPr="005543F7">
          <w:rPr>
            <w:rFonts w:ascii="Verdana" w:eastAsia="Times New Roman" w:hAnsi="Verdana" w:cs="Times New Roman"/>
            <w:color w:val="000000"/>
            <w:sz w:val="28"/>
            <w:szCs w:val="28"/>
            <w:lang w:eastAsia="es-MX"/>
          </w:rPr>
          <w:t>,MLA</w:t>
        </w:r>
        <w:proofErr w:type="spellEnd"/>
        <w:proofErr w:type="gramEnd"/>
        <w:r w:rsidRPr="005543F7">
          <w:rPr>
            <w:rFonts w:ascii="Verdana" w:eastAsia="Times New Roman" w:hAnsi="Verdana" w:cs="Times New Roman"/>
            <w:color w:val="000000"/>
            <w:sz w:val="28"/>
            <w:szCs w:val="28"/>
            <w:lang w:eastAsia="es-MX"/>
          </w:rPr>
          <w:t>).</w:t>
        </w:r>
      </w:ins>
    </w:p>
    <w:p w:rsidR="00867423" w:rsidRPr="005543F7" w:rsidRDefault="00867423" w:rsidP="00867423">
      <w:pPr>
        <w:spacing w:after="390" w:line="390" w:lineRule="atLeast"/>
        <w:jc w:val="both"/>
        <w:rPr>
          <w:ins w:id="34" w:author="Unknown"/>
          <w:rFonts w:ascii="Verdana" w:eastAsia="Times New Roman" w:hAnsi="Verdana" w:cs="Times New Roman"/>
          <w:color w:val="222222"/>
          <w:sz w:val="28"/>
          <w:szCs w:val="28"/>
          <w:lang w:eastAsia="es-MX"/>
        </w:rPr>
      </w:pPr>
      <w:ins w:id="35" w:author="Unknown">
        <w:r w:rsidRPr="005543F7">
          <w:rPr>
            <w:rFonts w:ascii="Verdana" w:eastAsia="Times New Roman" w:hAnsi="Verdana" w:cs="Times New Roman"/>
            <w:color w:val="000000"/>
            <w:sz w:val="28"/>
            <w:szCs w:val="28"/>
            <w:lang w:eastAsia="es-MX"/>
          </w:rPr>
          <w:t xml:space="preserve">Por ejemplo, las subsecciones del marco metodológico en el formato APA (American </w:t>
        </w:r>
        <w:proofErr w:type="spellStart"/>
        <w:r w:rsidRPr="005543F7">
          <w:rPr>
            <w:rFonts w:ascii="Verdana" w:eastAsia="Times New Roman" w:hAnsi="Verdana" w:cs="Times New Roman"/>
            <w:color w:val="000000"/>
            <w:sz w:val="28"/>
            <w:szCs w:val="28"/>
            <w:lang w:eastAsia="es-MX"/>
          </w:rPr>
          <w:t>Psychology</w:t>
        </w:r>
        <w:proofErr w:type="spellEnd"/>
        <w:r w:rsidRPr="005543F7">
          <w:rPr>
            <w:rFonts w:ascii="Verdana" w:eastAsia="Times New Roman" w:hAnsi="Verdana" w:cs="Times New Roman"/>
            <w:color w:val="000000"/>
            <w:sz w:val="28"/>
            <w:szCs w:val="28"/>
            <w:lang w:eastAsia="es-MX"/>
          </w:rPr>
          <w:t xml:space="preserve"> </w:t>
        </w:r>
        <w:proofErr w:type="spellStart"/>
        <w:r w:rsidRPr="005543F7">
          <w:rPr>
            <w:rFonts w:ascii="Verdana" w:eastAsia="Times New Roman" w:hAnsi="Verdana" w:cs="Times New Roman"/>
            <w:color w:val="000000"/>
            <w:sz w:val="28"/>
            <w:szCs w:val="28"/>
            <w:lang w:eastAsia="es-MX"/>
          </w:rPr>
          <w:t>Association</w:t>
        </w:r>
        <w:proofErr w:type="spellEnd"/>
        <w:r w:rsidRPr="005543F7">
          <w:rPr>
            <w:rFonts w:ascii="Verdana" w:eastAsia="Times New Roman" w:hAnsi="Verdana" w:cs="Times New Roman"/>
            <w:color w:val="000000"/>
            <w:sz w:val="28"/>
            <w:szCs w:val="28"/>
            <w:lang w:eastAsia="es-MX"/>
          </w:rPr>
          <w:t>) típicamente incluyen:</w:t>
        </w:r>
      </w:ins>
    </w:p>
    <w:p w:rsidR="00867423" w:rsidRPr="005543F7" w:rsidRDefault="00867423" w:rsidP="00867423">
      <w:pPr>
        <w:spacing w:after="390" w:line="390" w:lineRule="atLeast"/>
        <w:jc w:val="both"/>
        <w:rPr>
          <w:ins w:id="36" w:author="Unknown"/>
          <w:rFonts w:ascii="Verdana" w:eastAsia="Times New Roman" w:hAnsi="Verdana" w:cs="Times New Roman"/>
          <w:color w:val="222222"/>
          <w:sz w:val="28"/>
          <w:szCs w:val="28"/>
          <w:lang w:eastAsia="es-MX"/>
        </w:rPr>
      </w:pPr>
      <w:ins w:id="37" w:author="Unknown">
        <w:r w:rsidRPr="005543F7">
          <w:rPr>
            <w:rFonts w:ascii="Verdana" w:eastAsia="Times New Roman" w:hAnsi="Verdana" w:cs="Times New Roman"/>
            <w:color w:val="000000"/>
            <w:sz w:val="28"/>
            <w:szCs w:val="28"/>
            <w:lang w:eastAsia="es-MX"/>
          </w:rPr>
          <w:t>-Participantes: indica quiénes tomaron parte en el estudio y la población de la cual se extrajeron.</w:t>
        </w:r>
      </w:ins>
    </w:p>
    <w:p w:rsidR="00867423" w:rsidRPr="005543F7" w:rsidRDefault="00867423" w:rsidP="00867423">
      <w:pPr>
        <w:spacing w:after="390" w:line="390" w:lineRule="atLeast"/>
        <w:jc w:val="both"/>
        <w:rPr>
          <w:ins w:id="38" w:author="Unknown"/>
          <w:rFonts w:ascii="Verdana" w:eastAsia="Times New Roman" w:hAnsi="Verdana" w:cs="Times New Roman"/>
          <w:color w:val="222222"/>
          <w:sz w:val="28"/>
          <w:szCs w:val="28"/>
          <w:lang w:eastAsia="es-MX"/>
        </w:rPr>
      </w:pPr>
      <w:ins w:id="39" w:author="Unknown">
        <w:r w:rsidRPr="005543F7">
          <w:rPr>
            <w:rFonts w:ascii="Verdana" w:eastAsia="Times New Roman" w:hAnsi="Verdana" w:cs="Times New Roman"/>
            <w:color w:val="000000"/>
            <w:sz w:val="28"/>
            <w:szCs w:val="28"/>
            <w:lang w:eastAsia="es-MX"/>
          </w:rPr>
          <w:t>-Materiales: se describen instrumentos, medidas, equipos o estímulos utilizados.</w:t>
        </w:r>
      </w:ins>
    </w:p>
    <w:p w:rsidR="00867423" w:rsidRPr="005543F7" w:rsidRDefault="00867423" w:rsidP="00867423">
      <w:pPr>
        <w:tabs>
          <w:tab w:val="right" w:pos="8838"/>
        </w:tabs>
        <w:spacing w:after="390" w:line="390" w:lineRule="atLeast"/>
        <w:jc w:val="both"/>
        <w:rPr>
          <w:ins w:id="40" w:author="Unknown"/>
          <w:rFonts w:ascii="Verdana" w:eastAsia="Times New Roman" w:hAnsi="Verdana" w:cs="Times New Roman"/>
          <w:color w:val="222222"/>
          <w:sz w:val="28"/>
          <w:szCs w:val="28"/>
          <w:lang w:eastAsia="es-MX"/>
        </w:rPr>
      </w:pPr>
      <w:ins w:id="41" w:author="Unknown">
        <w:r w:rsidRPr="005543F7">
          <w:rPr>
            <w:rFonts w:ascii="Verdana" w:eastAsia="Times New Roman" w:hAnsi="Verdana" w:cs="Times New Roman"/>
            <w:color w:val="000000"/>
            <w:sz w:val="28"/>
            <w:szCs w:val="28"/>
            <w:lang w:eastAsia="es-MX"/>
          </w:rPr>
          <w:lastRenderedPageBreak/>
          <w:t>-Diseño: tipo de diseño utilizado, incluyendo las variables.</w:t>
        </w:r>
      </w:ins>
      <w:r>
        <w:rPr>
          <w:rFonts w:ascii="Verdana" w:eastAsia="Times New Roman" w:hAnsi="Verdana" w:cs="Times New Roman"/>
          <w:color w:val="000000"/>
          <w:sz w:val="28"/>
          <w:szCs w:val="28"/>
          <w:lang w:eastAsia="es-MX"/>
        </w:rPr>
        <w:tab/>
      </w:r>
    </w:p>
    <w:p w:rsidR="00867423" w:rsidRPr="007A1B27" w:rsidRDefault="00867423" w:rsidP="00867423">
      <w:pPr>
        <w:spacing w:after="390" w:line="390" w:lineRule="atLeast"/>
        <w:jc w:val="both"/>
        <w:rPr>
          <w:rFonts w:ascii="Verdana" w:eastAsia="Times New Roman" w:hAnsi="Verdana" w:cs="Times New Roman"/>
          <w:color w:val="222222"/>
          <w:sz w:val="28"/>
          <w:szCs w:val="28"/>
          <w:lang w:eastAsia="es-MX"/>
        </w:rPr>
      </w:pPr>
      <w:ins w:id="42" w:author="Unknown">
        <w:r w:rsidRPr="005543F7">
          <w:rPr>
            <w:rFonts w:ascii="Verdana" w:eastAsia="Times New Roman" w:hAnsi="Verdana" w:cs="Times New Roman"/>
            <w:color w:val="000000"/>
            <w:sz w:val="28"/>
            <w:szCs w:val="28"/>
            <w:lang w:eastAsia="es-MX"/>
          </w:rPr>
          <w:t>-Procedimiento: procedimientos empleados de manera ordenada.</w:t>
        </w:r>
      </w:ins>
    </w:p>
    <w:p w:rsidR="00867423" w:rsidRPr="00090DB8" w:rsidRDefault="00867423" w:rsidP="00867423">
      <w:pPr>
        <w:shd w:val="clear" w:color="auto" w:fill="FFFFFF"/>
        <w:spacing w:before="450" w:after="450" w:line="240" w:lineRule="auto"/>
        <w:textAlignment w:val="baseline"/>
        <w:rPr>
          <w:rFonts w:eastAsia="Times New Roman" w:cstheme="minorHAnsi"/>
          <w:sz w:val="28"/>
          <w:szCs w:val="28"/>
          <w:lang w:eastAsia="es-MX"/>
        </w:rPr>
      </w:pPr>
      <w:r w:rsidRPr="00090DB8">
        <w:rPr>
          <w:rFonts w:eastAsia="Times New Roman" w:cstheme="minorHAnsi"/>
          <w:sz w:val="28"/>
          <w:szCs w:val="28"/>
          <w:lang w:eastAsia="es-MX"/>
        </w:rPr>
        <w:t>https://www.youtube.com/watch?v=pZpF628HaBU</w:t>
      </w:r>
    </w:p>
    <w:p w:rsidR="00867423" w:rsidRPr="00C7081E" w:rsidRDefault="00867423" w:rsidP="00C7081E">
      <w:pPr>
        <w:rPr>
          <w:sz w:val="28"/>
          <w:szCs w:val="28"/>
        </w:rPr>
      </w:pPr>
    </w:p>
    <w:sectPr w:rsidR="00867423" w:rsidRPr="00C708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306669"/>
    <w:multiLevelType w:val="multilevel"/>
    <w:tmpl w:val="39C8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81E"/>
    <w:rsid w:val="00867423"/>
    <w:rsid w:val="00C7081E"/>
    <w:rsid w:val="00E612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CFBF4-735D-4A39-B6EA-981676A9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tes.google.com/site/metodologialeo/unidad-ii-el-proceso-de-la-investigacion-cientifica/fases-de-la-investigacion/fasesinvestigacion.png?attredirects=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1089</Words>
  <Characters>5993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hernandez</dc:creator>
  <cp:keywords/>
  <dc:description/>
  <cp:lastModifiedBy>antonio hernandez</cp:lastModifiedBy>
  <cp:revision>1</cp:revision>
  <dcterms:created xsi:type="dcterms:W3CDTF">2018-05-20T16:48:00Z</dcterms:created>
  <dcterms:modified xsi:type="dcterms:W3CDTF">2018-05-20T17:04:00Z</dcterms:modified>
</cp:coreProperties>
</file>